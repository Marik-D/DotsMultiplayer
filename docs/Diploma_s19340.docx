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B82EC" w14:textId="77777777" w:rsidR="005F108E" w:rsidRPr="004960D3" w:rsidRDefault="00FA6ABA" w:rsidP="002F3880">
      <w:pPr>
        <w:jc w:val="center"/>
        <w:rPr>
          <w:rFonts w:ascii="Times New Roman" w:hAnsi="Times New Roman"/>
          <w:sz w:val="22"/>
          <w:szCs w:val="22"/>
        </w:rPr>
      </w:pPr>
      <w:r w:rsidRPr="004960D3">
        <w:rPr>
          <w:rFonts w:ascii="Times New Roman" w:hAnsi="Times New Roman"/>
          <w:noProof/>
          <w:sz w:val="22"/>
          <w:szCs w:val="22"/>
        </w:rPr>
        <w:drawing>
          <wp:inline distT="0" distB="0" distL="0" distR="0" wp14:anchorId="6CEB16C1" wp14:editId="11D4D603">
            <wp:extent cx="5765800" cy="9779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5800" cy="977900"/>
                    </a:xfrm>
                    <a:prstGeom prst="rect">
                      <a:avLst/>
                    </a:prstGeom>
                    <a:noFill/>
                    <a:ln>
                      <a:noFill/>
                    </a:ln>
                  </pic:spPr>
                </pic:pic>
              </a:graphicData>
            </a:graphic>
          </wp:inline>
        </w:drawing>
      </w:r>
    </w:p>
    <w:p w14:paraId="415A8475" w14:textId="77777777" w:rsidR="005F108E" w:rsidRPr="004960D3" w:rsidRDefault="005F108E">
      <w:pPr>
        <w:rPr>
          <w:rFonts w:ascii="Times New Roman" w:hAnsi="Times New Roman"/>
          <w:sz w:val="22"/>
          <w:szCs w:val="22"/>
        </w:rPr>
      </w:pPr>
    </w:p>
    <w:p w14:paraId="4898458F" w14:textId="77777777" w:rsidR="00946511" w:rsidRPr="004960D3" w:rsidRDefault="00946511">
      <w:pPr>
        <w:rPr>
          <w:rFonts w:ascii="Times New Roman" w:hAnsi="Times New Roman"/>
          <w:sz w:val="22"/>
          <w:szCs w:val="22"/>
        </w:rPr>
      </w:pPr>
    </w:p>
    <w:p w14:paraId="14B15C9D" w14:textId="77777777" w:rsidR="005F108E" w:rsidRPr="004960D3" w:rsidRDefault="005F108E" w:rsidP="00762184">
      <w:pPr>
        <w:rPr>
          <w:rFonts w:ascii="Times New Roman" w:hAnsi="Times New Roman"/>
          <w:b/>
          <w:sz w:val="22"/>
          <w:szCs w:val="22"/>
        </w:rPr>
      </w:pPr>
    </w:p>
    <w:p w14:paraId="733AA875" w14:textId="77777777" w:rsidR="00FB71F4" w:rsidRPr="004960D3" w:rsidRDefault="00FB71F4" w:rsidP="005F108E">
      <w:pPr>
        <w:jc w:val="center"/>
        <w:rPr>
          <w:rFonts w:ascii="Times New Roman" w:hAnsi="Times New Roman"/>
          <w:b/>
          <w:sz w:val="22"/>
          <w:szCs w:val="22"/>
        </w:rPr>
      </w:pPr>
    </w:p>
    <w:p w14:paraId="1B5851BA" w14:textId="031F107F" w:rsidR="007E7AE9" w:rsidRPr="004960D3" w:rsidRDefault="007E7AE9" w:rsidP="007E7AE9">
      <w:pPr>
        <w:jc w:val="center"/>
        <w:rPr>
          <w:rFonts w:ascii="Times New Roman" w:hAnsi="Times New Roman"/>
          <w:b/>
          <w:sz w:val="22"/>
          <w:szCs w:val="22"/>
        </w:rPr>
      </w:pPr>
      <w:r w:rsidRPr="004960D3">
        <w:rPr>
          <w:rFonts w:ascii="Times New Roman" w:hAnsi="Times New Roman"/>
          <w:b/>
          <w:sz w:val="22"/>
          <w:szCs w:val="22"/>
        </w:rPr>
        <w:t>Department of Computer Science</w:t>
      </w:r>
    </w:p>
    <w:p w14:paraId="2C5D7DE7" w14:textId="264411BB" w:rsidR="00946511" w:rsidRPr="004960D3" w:rsidRDefault="00946511" w:rsidP="005F108E">
      <w:pPr>
        <w:jc w:val="center"/>
        <w:rPr>
          <w:rFonts w:ascii="Times New Roman" w:hAnsi="Times New Roman"/>
          <w:b/>
          <w:sz w:val="22"/>
          <w:szCs w:val="22"/>
        </w:rPr>
      </w:pPr>
    </w:p>
    <w:p w14:paraId="19B3C1E4" w14:textId="77777777" w:rsidR="00946511" w:rsidRPr="004960D3" w:rsidRDefault="00946511">
      <w:pPr>
        <w:rPr>
          <w:rFonts w:ascii="Times New Roman" w:hAnsi="Times New Roman"/>
          <w:sz w:val="22"/>
          <w:szCs w:val="22"/>
        </w:rPr>
      </w:pPr>
    </w:p>
    <w:p w14:paraId="2021F96F" w14:textId="77777777" w:rsidR="00946511" w:rsidRPr="004960D3" w:rsidRDefault="00946511">
      <w:pPr>
        <w:pStyle w:val="BodyText"/>
        <w:rPr>
          <w:rFonts w:ascii="Times New Roman" w:hAnsi="Times New Roman"/>
          <w:sz w:val="22"/>
          <w:szCs w:val="22"/>
        </w:rPr>
      </w:pPr>
    </w:p>
    <w:p w14:paraId="526AD43D" w14:textId="77777777" w:rsidR="00946511" w:rsidRPr="004960D3" w:rsidRDefault="00946511">
      <w:pPr>
        <w:pStyle w:val="BodyText"/>
        <w:jc w:val="center"/>
        <w:rPr>
          <w:rFonts w:ascii="Times New Roman" w:hAnsi="Times New Roman"/>
          <w:b/>
          <w:sz w:val="22"/>
          <w:szCs w:val="22"/>
        </w:rPr>
      </w:pPr>
    </w:p>
    <w:p w14:paraId="5A44CBF7" w14:textId="75B39824" w:rsidR="007E7AE9" w:rsidRPr="004960D3" w:rsidRDefault="007E7AE9" w:rsidP="007E7AE9">
      <w:pPr>
        <w:pStyle w:val="BodyText"/>
        <w:jc w:val="center"/>
        <w:rPr>
          <w:rFonts w:ascii="Times New Roman" w:hAnsi="Times New Roman"/>
          <w:b/>
          <w:sz w:val="22"/>
          <w:szCs w:val="22"/>
        </w:rPr>
      </w:pPr>
      <w:r w:rsidRPr="004960D3">
        <w:rPr>
          <w:rFonts w:ascii="Times New Roman" w:hAnsi="Times New Roman"/>
          <w:b/>
          <w:sz w:val="22"/>
          <w:szCs w:val="22"/>
        </w:rPr>
        <w:t>Department of Multimedia</w:t>
      </w:r>
    </w:p>
    <w:p w14:paraId="675D1BD9" w14:textId="1C5196A7" w:rsidR="00946511" w:rsidRPr="004960D3" w:rsidRDefault="00946511">
      <w:pPr>
        <w:pStyle w:val="BodyText"/>
        <w:jc w:val="center"/>
        <w:rPr>
          <w:rFonts w:ascii="Times New Roman" w:hAnsi="Times New Roman"/>
          <w:sz w:val="22"/>
          <w:szCs w:val="22"/>
        </w:rPr>
      </w:pPr>
    </w:p>
    <w:p w14:paraId="7A023F0D" w14:textId="77777777" w:rsidR="00946511" w:rsidRPr="004960D3" w:rsidRDefault="00946511">
      <w:pPr>
        <w:pStyle w:val="BodyText"/>
        <w:rPr>
          <w:rFonts w:ascii="Times New Roman" w:hAnsi="Times New Roman"/>
          <w:sz w:val="22"/>
          <w:szCs w:val="22"/>
        </w:rPr>
      </w:pPr>
    </w:p>
    <w:p w14:paraId="58535C3A" w14:textId="717D2207" w:rsidR="007E7AE9" w:rsidRPr="004960D3" w:rsidRDefault="007E7AE9" w:rsidP="007E7AE9">
      <w:pPr>
        <w:pStyle w:val="BodyText"/>
        <w:jc w:val="center"/>
        <w:rPr>
          <w:rFonts w:ascii="Times New Roman" w:hAnsi="Times New Roman"/>
          <w:sz w:val="22"/>
          <w:szCs w:val="22"/>
        </w:rPr>
      </w:pPr>
      <w:r w:rsidRPr="004960D3">
        <w:rPr>
          <w:rFonts w:ascii="Times New Roman" w:hAnsi="Times New Roman"/>
          <w:sz w:val="22"/>
          <w:szCs w:val="22"/>
        </w:rPr>
        <w:t>Multimedia - Game Programming</w:t>
      </w:r>
    </w:p>
    <w:p w14:paraId="4339D327" w14:textId="1105F1F8" w:rsidR="00946511" w:rsidRPr="004960D3" w:rsidRDefault="00946511">
      <w:pPr>
        <w:pStyle w:val="BodyText"/>
        <w:jc w:val="center"/>
        <w:rPr>
          <w:rFonts w:ascii="Times New Roman" w:hAnsi="Times New Roman"/>
          <w:sz w:val="22"/>
          <w:szCs w:val="22"/>
        </w:rPr>
      </w:pPr>
    </w:p>
    <w:p w14:paraId="1C665BB5" w14:textId="77777777" w:rsidR="00946511" w:rsidRPr="004960D3" w:rsidRDefault="00946511">
      <w:pPr>
        <w:pStyle w:val="BodyText"/>
        <w:rPr>
          <w:rFonts w:ascii="Times New Roman" w:hAnsi="Times New Roman"/>
          <w:sz w:val="22"/>
          <w:szCs w:val="22"/>
        </w:rPr>
      </w:pPr>
    </w:p>
    <w:p w14:paraId="1DD8EEBF" w14:textId="77777777" w:rsidR="00946511" w:rsidRPr="004960D3" w:rsidRDefault="00946511">
      <w:pPr>
        <w:pStyle w:val="BodyText"/>
        <w:rPr>
          <w:rFonts w:ascii="Times New Roman" w:hAnsi="Times New Roman"/>
          <w:sz w:val="22"/>
          <w:szCs w:val="22"/>
        </w:rPr>
      </w:pPr>
    </w:p>
    <w:p w14:paraId="264BCD83" w14:textId="77777777" w:rsidR="00C57A11" w:rsidRPr="004960D3" w:rsidRDefault="00C57A11">
      <w:pPr>
        <w:pStyle w:val="BodyText"/>
        <w:rPr>
          <w:rFonts w:ascii="Times New Roman" w:hAnsi="Times New Roman"/>
          <w:sz w:val="22"/>
          <w:szCs w:val="22"/>
        </w:rPr>
      </w:pPr>
    </w:p>
    <w:p w14:paraId="4517CFF0" w14:textId="77777777" w:rsidR="00946511" w:rsidRPr="004960D3" w:rsidRDefault="00946511">
      <w:pPr>
        <w:pStyle w:val="BodyText"/>
        <w:rPr>
          <w:rFonts w:ascii="Times New Roman" w:hAnsi="Times New Roman"/>
          <w:sz w:val="22"/>
          <w:szCs w:val="22"/>
        </w:rPr>
      </w:pPr>
    </w:p>
    <w:p w14:paraId="3D91109D" w14:textId="37D63F2B" w:rsidR="00946511" w:rsidRPr="004960D3" w:rsidRDefault="007E7AE9">
      <w:pPr>
        <w:pStyle w:val="BodyText"/>
        <w:jc w:val="center"/>
        <w:rPr>
          <w:rFonts w:ascii="Times New Roman" w:hAnsi="Times New Roman"/>
          <w:b/>
          <w:sz w:val="22"/>
          <w:szCs w:val="22"/>
        </w:rPr>
      </w:pPr>
      <w:r w:rsidRPr="004960D3">
        <w:rPr>
          <w:rFonts w:ascii="Times New Roman" w:hAnsi="Times New Roman"/>
          <w:b/>
          <w:sz w:val="22"/>
          <w:szCs w:val="22"/>
        </w:rPr>
        <w:t>Dmytro Maretskyi</w:t>
      </w:r>
    </w:p>
    <w:p w14:paraId="01373C7E" w14:textId="39BB1B5E" w:rsidR="00946511" w:rsidRPr="004960D3" w:rsidRDefault="007E7AE9">
      <w:pPr>
        <w:pStyle w:val="BodyText"/>
        <w:jc w:val="center"/>
        <w:rPr>
          <w:rFonts w:ascii="Times New Roman" w:hAnsi="Times New Roman"/>
          <w:sz w:val="22"/>
          <w:szCs w:val="22"/>
        </w:rPr>
      </w:pPr>
      <w:r w:rsidRPr="004960D3">
        <w:rPr>
          <w:rFonts w:ascii="Times New Roman" w:hAnsi="Times New Roman"/>
          <w:sz w:val="22"/>
          <w:szCs w:val="22"/>
        </w:rPr>
        <w:t>S19340</w:t>
      </w:r>
    </w:p>
    <w:p w14:paraId="3F185F00" w14:textId="77777777" w:rsidR="00946511" w:rsidRPr="004960D3" w:rsidRDefault="00946511">
      <w:pPr>
        <w:pStyle w:val="BodyText"/>
        <w:rPr>
          <w:rFonts w:ascii="Times New Roman" w:hAnsi="Times New Roman"/>
          <w:sz w:val="22"/>
          <w:szCs w:val="22"/>
        </w:rPr>
      </w:pPr>
    </w:p>
    <w:p w14:paraId="250169CE" w14:textId="77777777" w:rsidR="003C2F7D" w:rsidRPr="004960D3" w:rsidRDefault="003C2F7D">
      <w:pPr>
        <w:pStyle w:val="BodyText"/>
        <w:rPr>
          <w:rFonts w:ascii="Times New Roman" w:hAnsi="Times New Roman"/>
          <w:sz w:val="22"/>
          <w:szCs w:val="22"/>
        </w:rPr>
      </w:pPr>
    </w:p>
    <w:p w14:paraId="4244CADE" w14:textId="77777777" w:rsidR="00946511" w:rsidRPr="004960D3" w:rsidRDefault="00946511">
      <w:pPr>
        <w:pStyle w:val="BodyText"/>
        <w:rPr>
          <w:rFonts w:ascii="Times New Roman" w:hAnsi="Times New Roman"/>
          <w:sz w:val="22"/>
          <w:szCs w:val="22"/>
        </w:rPr>
      </w:pPr>
    </w:p>
    <w:p w14:paraId="2A86EDC8" w14:textId="226526DE" w:rsidR="007E7AE9" w:rsidRPr="004960D3" w:rsidRDefault="007E7AE9" w:rsidP="007E7AE9">
      <w:pPr>
        <w:pStyle w:val="BodyText"/>
        <w:jc w:val="center"/>
        <w:rPr>
          <w:rFonts w:ascii="Times New Roman" w:hAnsi="Times New Roman"/>
          <w:b/>
          <w:sz w:val="22"/>
          <w:szCs w:val="22"/>
        </w:rPr>
      </w:pPr>
      <w:r w:rsidRPr="004960D3">
        <w:rPr>
          <w:rFonts w:ascii="Times New Roman" w:hAnsi="Times New Roman"/>
          <w:b/>
          <w:sz w:val="22"/>
          <w:szCs w:val="22"/>
        </w:rPr>
        <w:t>Turn-based multiplayer strategy game</w:t>
      </w:r>
    </w:p>
    <w:p w14:paraId="642787FA" w14:textId="155CD6D1" w:rsidR="00946511" w:rsidRPr="004960D3" w:rsidRDefault="00946511">
      <w:pPr>
        <w:pStyle w:val="BodyText"/>
        <w:jc w:val="center"/>
        <w:rPr>
          <w:rFonts w:ascii="Times New Roman" w:hAnsi="Times New Roman"/>
          <w:b/>
          <w:sz w:val="22"/>
          <w:szCs w:val="22"/>
        </w:rPr>
      </w:pPr>
    </w:p>
    <w:p w14:paraId="5B988026" w14:textId="77777777" w:rsidR="00946511" w:rsidRPr="004960D3" w:rsidRDefault="00946511">
      <w:pPr>
        <w:pStyle w:val="BodyText"/>
        <w:rPr>
          <w:rFonts w:ascii="Times New Roman" w:hAnsi="Times New Roman"/>
          <w:sz w:val="22"/>
          <w:szCs w:val="22"/>
        </w:rPr>
      </w:pPr>
    </w:p>
    <w:p w14:paraId="04791517" w14:textId="77777777" w:rsidR="00946511" w:rsidRPr="004960D3" w:rsidRDefault="00946511">
      <w:pPr>
        <w:pStyle w:val="BodyText"/>
        <w:rPr>
          <w:rFonts w:ascii="Times New Roman" w:hAnsi="Times New Roman"/>
          <w:sz w:val="22"/>
          <w:szCs w:val="22"/>
        </w:rPr>
      </w:pPr>
    </w:p>
    <w:p w14:paraId="342ABA52" w14:textId="77777777" w:rsidR="00762184" w:rsidRPr="004960D3" w:rsidRDefault="00762184">
      <w:pPr>
        <w:pStyle w:val="BodyText"/>
        <w:rPr>
          <w:rFonts w:ascii="Times New Roman" w:hAnsi="Times New Roman"/>
          <w:sz w:val="22"/>
          <w:szCs w:val="22"/>
        </w:rPr>
      </w:pPr>
    </w:p>
    <w:p w14:paraId="663AA0A5" w14:textId="77777777" w:rsidR="00762184" w:rsidRPr="004960D3" w:rsidRDefault="00762184" w:rsidP="00762184">
      <w:pPr>
        <w:pStyle w:val="BodyText"/>
        <w:ind w:left="4956"/>
        <w:rPr>
          <w:rFonts w:ascii="Times New Roman" w:hAnsi="Times New Roman"/>
          <w:sz w:val="22"/>
          <w:szCs w:val="22"/>
        </w:rPr>
      </w:pPr>
    </w:p>
    <w:p w14:paraId="7231D75E" w14:textId="77777777" w:rsidR="00BD1B7F" w:rsidRPr="004960D3" w:rsidRDefault="00BD1B7F" w:rsidP="00762184">
      <w:pPr>
        <w:pStyle w:val="BodyText"/>
        <w:ind w:left="4956"/>
        <w:rPr>
          <w:rFonts w:ascii="Times New Roman" w:hAnsi="Times New Roman"/>
          <w:sz w:val="22"/>
          <w:szCs w:val="22"/>
        </w:rPr>
      </w:pPr>
    </w:p>
    <w:p w14:paraId="0D2D70C9" w14:textId="7D4D2A41" w:rsidR="007E7AE9" w:rsidRPr="004960D3" w:rsidRDefault="007E7AE9" w:rsidP="007E7AE9">
      <w:pPr>
        <w:pStyle w:val="BodyText"/>
        <w:ind w:left="4956"/>
        <w:rPr>
          <w:rFonts w:ascii="Times New Roman" w:hAnsi="Times New Roman"/>
          <w:sz w:val="22"/>
          <w:szCs w:val="22"/>
        </w:rPr>
      </w:pPr>
      <w:r w:rsidRPr="004960D3">
        <w:rPr>
          <w:rFonts w:ascii="Times New Roman" w:hAnsi="Times New Roman"/>
          <w:sz w:val="22"/>
          <w:szCs w:val="22"/>
        </w:rPr>
        <w:t>Engineering thesis</w:t>
      </w:r>
    </w:p>
    <w:p w14:paraId="7D2033E5" w14:textId="234C9215" w:rsidR="00762184" w:rsidRPr="004960D3" w:rsidRDefault="00762184" w:rsidP="00762184">
      <w:pPr>
        <w:pStyle w:val="BodyText"/>
        <w:ind w:left="4956"/>
        <w:rPr>
          <w:rFonts w:ascii="Times New Roman" w:hAnsi="Times New Roman"/>
          <w:sz w:val="22"/>
          <w:szCs w:val="22"/>
        </w:rPr>
      </w:pPr>
    </w:p>
    <w:p w14:paraId="5773D70B" w14:textId="77777777" w:rsidR="00762184" w:rsidRPr="004960D3" w:rsidRDefault="00762184" w:rsidP="00762184">
      <w:pPr>
        <w:pStyle w:val="BodyText"/>
        <w:ind w:left="4956"/>
        <w:rPr>
          <w:rFonts w:ascii="Times New Roman" w:hAnsi="Times New Roman"/>
          <w:sz w:val="22"/>
          <w:szCs w:val="22"/>
        </w:rPr>
      </w:pPr>
    </w:p>
    <w:p w14:paraId="120DAEC5" w14:textId="77777777" w:rsidR="00762184" w:rsidRPr="004960D3" w:rsidRDefault="00356898" w:rsidP="00762184">
      <w:pPr>
        <w:pStyle w:val="BodyText"/>
        <w:ind w:left="4920"/>
        <w:rPr>
          <w:rFonts w:ascii="Times New Roman" w:hAnsi="Times New Roman"/>
          <w:sz w:val="22"/>
          <w:szCs w:val="22"/>
        </w:rPr>
      </w:pPr>
      <w:r w:rsidRPr="004960D3">
        <w:rPr>
          <w:rFonts w:ascii="Times New Roman" w:hAnsi="Times New Roman"/>
          <w:sz w:val="22"/>
          <w:szCs w:val="22"/>
        </w:rPr>
        <w:t>Thesis s</w:t>
      </w:r>
      <w:r w:rsidR="00047F95" w:rsidRPr="004960D3">
        <w:rPr>
          <w:rFonts w:ascii="Times New Roman" w:hAnsi="Times New Roman"/>
          <w:sz w:val="22"/>
          <w:szCs w:val="22"/>
        </w:rPr>
        <w:t>upervisor</w:t>
      </w:r>
    </w:p>
    <w:p w14:paraId="0F9B9991" w14:textId="77777777" w:rsidR="00946511" w:rsidRPr="004960D3" w:rsidRDefault="00946511" w:rsidP="00AC354A">
      <w:pPr>
        <w:rPr>
          <w:rFonts w:ascii="Times New Roman" w:hAnsi="Times New Roman"/>
          <w:b/>
          <w:sz w:val="22"/>
          <w:szCs w:val="22"/>
        </w:rPr>
      </w:pPr>
    </w:p>
    <w:p w14:paraId="5F5EFA3C" w14:textId="77777777" w:rsidR="00946511" w:rsidRPr="004960D3" w:rsidRDefault="00946511">
      <w:pPr>
        <w:jc w:val="center"/>
        <w:rPr>
          <w:rFonts w:ascii="Times New Roman" w:hAnsi="Times New Roman"/>
          <w:b/>
          <w:sz w:val="22"/>
          <w:szCs w:val="22"/>
        </w:rPr>
      </w:pPr>
    </w:p>
    <w:p w14:paraId="59B2B03A" w14:textId="77777777" w:rsidR="00946511" w:rsidRPr="004960D3" w:rsidRDefault="00946511">
      <w:pPr>
        <w:jc w:val="center"/>
        <w:rPr>
          <w:rFonts w:ascii="Times New Roman" w:hAnsi="Times New Roman"/>
          <w:b/>
          <w:sz w:val="22"/>
          <w:szCs w:val="22"/>
        </w:rPr>
      </w:pPr>
    </w:p>
    <w:p w14:paraId="371F9882" w14:textId="77777777" w:rsidR="00946511" w:rsidRPr="004960D3" w:rsidRDefault="00946511">
      <w:pPr>
        <w:jc w:val="center"/>
        <w:rPr>
          <w:rFonts w:ascii="Times New Roman" w:hAnsi="Times New Roman"/>
          <w:b/>
          <w:sz w:val="22"/>
          <w:szCs w:val="22"/>
        </w:rPr>
      </w:pPr>
    </w:p>
    <w:p w14:paraId="522A7B3B" w14:textId="70A69167" w:rsidR="009F4EF9" w:rsidRPr="004960D3" w:rsidRDefault="009F4EF9">
      <w:pPr>
        <w:jc w:val="center"/>
        <w:rPr>
          <w:rFonts w:ascii="Times New Roman" w:hAnsi="Times New Roman"/>
          <w:b/>
          <w:sz w:val="22"/>
          <w:szCs w:val="22"/>
        </w:rPr>
      </w:pPr>
    </w:p>
    <w:p w14:paraId="4125077E" w14:textId="449D35FA" w:rsidR="007E7AE9" w:rsidRPr="004960D3" w:rsidRDefault="007E7AE9">
      <w:pPr>
        <w:jc w:val="center"/>
        <w:rPr>
          <w:rFonts w:ascii="Times New Roman" w:hAnsi="Times New Roman"/>
          <w:b/>
          <w:sz w:val="22"/>
          <w:szCs w:val="22"/>
        </w:rPr>
      </w:pPr>
    </w:p>
    <w:p w14:paraId="5E2CA36A" w14:textId="7186136A" w:rsidR="007E7AE9" w:rsidRPr="004960D3" w:rsidRDefault="007E7AE9">
      <w:pPr>
        <w:jc w:val="center"/>
        <w:rPr>
          <w:rFonts w:ascii="Times New Roman" w:hAnsi="Times New Roman"/>
          <w:b/>
          <w:sz w:val="22"/>
          <w:szCs w:val="22"/>
        </w:rPr>
      </w:pPr>
    </w:p>
    <w:p w14:paraId="75DF5ADC" w14:textId="14ADAF13" w:rsidR="007E7AE9" w:rsidRPr="004960D3" w:rsidRDefault="007E7AE9" w:rsidP="007E7AE9">
      <w:pPr>
        <w:rPr>
          <w:rFonts w:ascii="Times New Roman" w:hAnsi="Times New Roman"/>
          <w:b/>
          <w:sz w:val="22"/>
          <w:szCs w:val="22"/>
        </w:rPr>
      </w:pPr>
    </w:p>
    <w:p w14:paraId="529B6A3E" w14:textId="14ADAF13" w:rsidR="009F4EF9" w:rsidRPr="004960D3" w:rsidRDefault="009F4EF9" w:rsidP="007E7AE9">
      <w:pPr>
        <w:rPr>
          <w:rFonts w:ascii="Times New Roman" w:hAnsi="Times New Roman"/>
          <w:b/>
          <w:sz w:val="22"/>
          <w:szCs w:val="22"/>
        </w:rPr>
      </w:pPr>
    </w:p>
    <w:p w14:paraId="280B02E1" w14:textId="48D7062B" w:rsidR="007E7AE9" w:rsidRPr="004960D3" w:rsidRDefault="003C2F7D" w:rsidP="007E7AE9">
      <w:pPr>
        <w:jc w:val="center"/>
        <w:rPr>
          <w:rFonts w:ascii="Times New Roman" w:hAnsi="Times New Roman"/>
          <w:sz w:val="22"/>
          <w:szCs w:val="22"/>
        </w:rPr>
      </w:pPr>
      <w:r w:rsidRPr="004960D3">
        <w:rPr>
          <w:rFonts w:ascii="Times New Roman" w:hAnsi="Times New Roman"/>
          <w:sz w:val="22"/>
          <w:szCs w:val="22"/>
        </w:rPr>
        <w:t>Warsaw</w:t>
      </w:r>
      <w:r w:rsidR="009F4EF9" w:rsidRPr="004960D3">
        <w:rPr>
          <w:rFonts w:ascii="Times New Roman" w:hAnsi="Times New Roman"/>
          <w:sz w:val="22"/>
          <w:szCs w:val="22"/>
        </w:rPr>
        <w:t xml:space="preserve">, </w:t>
      </w:r>
      <w:r w:rsidR="007E7AE9" w:rsidRPr="004960D3">
        <w:rPr>
          <w:rFonts w:ascii="Times New Roman" w:hAnsi="Times New Roman"/>
          <w:sz w:val="22"/>
          <w:szCs w:val="22"/>
        </w:rPr>
        <w:t>PJATK, 0</w:t>
      </w:r>
      <w:r w:rsidR="00151957" w:rsidRPr="004960D3">
        <w:rPr>
          <w:rFonts w:ascii="Times New Roman" w:hAnsi="Times New Roman"/>
          <w:sz w:val="22"/>
          <w:szCs w:val="22"/>
        </w:rPr>
        <w:t>6</w:t>
      </w:r>
      <w:r w:rsidR="00946511" w:rsidRPr="004960D3">
        <w:rPr>
          <w:rFonts w:ascii="Times New Roman" w:hAnsi="Times New Roman"/>
          <w:sz w:val="22"/>
          <w:szCs w:val="22"/>
        </w:rPr>
        <w:t xml:space="preserve">, </w:t>
      </w:r>
      <w:r w:rsidR="007E7AE9" w:rsidRPr="004960D3">
        <w:rPr>
          <w:rFonts w:ascii="Times New Roman" w:hAnsi="Times New Roman"/>
          <w:sz w:val="22"/>
          <w:szCs w:val="22"/>
        </w:rPr>
        <w:t>2022</w:t>
      </w:r>
      <w:r w:rsidR="007E7AE9" w:rsidRPr="004960D3">
        <w:rPr>
          <w:rFonts w:ascii="Times New Roman" w:hAnsi="Times New Roman"/>
          <w:sz w:val="22"/>
          <w:szCs w:val="22"/>
        </w:rPr>
        <w:br w:type="page"/>
      </w:r>
    </w:p>
    <w:sdt>
      <w:sdtPr>
        <w:rPr>
          <w:rFonts w:ascii="Times New Roman" w:eastAsia="Times New Roman" w:hAnsi="Times New Roman" w:cs="Times New Roman"/>
          <w:b w:val="0"/>
          <w:bCs w:val="0"/>
          <w:color w:val="auto"/>
          <w:sz w:val="20"/>
          <w:szCs w:val="24"/>
          <w:lang w:eastAsia="pl-PL"/>
        </w:rPr>
        <w:id w:val="-460182347"/>
        <w:docPartObj>
          <w:docPartGallery w:val="Table of Contents"/>
          <w:docPartUnique/>
        </w:docPartObj>
      </w:sdtPr>
      <w:sdtEndPr>
        <w:rPr>
          <w:noProof/>
        </w:rPr>
      </w:sdtEndPr>
      <w:sdtContent>
        <w:p w14:paraId="08008F61" w14:textId="1F469835" w:rsidR="00151957" w:rsidRPr="004960D3" w:rsidRDefault="00151957">
          <w:pPr>
            <w:pStyle w:val="TOCHeading"/>
            <w:rPr>
              <w:rFonts w:ascii="Times New Roman" w:hAnsi="Times New Roman" w:cs="Times New Roman"/>
              <w:color w:val="000000" w:themeColor="text1"/>
            </w:rPr>
          </w:pPr>
          <w:r w:rsidRPr="004960D3">
            <w:rPr>
              <w:rFonts w:ascii="Times New Roman" w:hAnsi="Times New Roman" w:cs="Times New Roman"/>
              <w:color w:val="000000" w:themeColor="text1"/>
            </w:rPr>
            <w:t>Table of Contents</w:t>
          </w:r>
        </w:p>
        <w:p w14:paraId="4018A780" w14:textId="1EE66E23" w:rsidR="008A46AC" w:rsidRDefault="00151957">
          <w:pPr>
            <w:pStyle w:val="TOC2"/>
            <w:tabs>
              <w:tab w:val="left" w:pos="600"/>
              <w:tab w:val="right" w:leader="dot" w:pos="9062"/>
            </w:tabs>
            <w:rPr>
              <w:rFonts w:eastAsiaTheme="minorEastAsia" w:cstheme="minorBidi"/>
              <w:smallCaps w:val="0"/>
              <w:noProof/>
              <w:sz w:val="24"/>
              <w:szCs w:val="24"/>
              <w:lang w:val="en-PL" w:eastAsia="en-GB"/>
            </w:rPr>
          </w:pPr>
          <w:r w:rsidRPr="004960D3">
            <w:rPr>
              <w:rFonts w:ascii="Times New Roman" w:hAnsi="Times New Roman"/>
            </w:rPr>
            <w:fldChar w:fldCharType="begin"/>
          </w:r>
          <w:r w:rsidRPr="004960D3">
            <w:rPr>
              <w:rFonts w:ascii="Times New Roman" w:hAnsi="Times New Roman"/>
            </w:rPr>
            <w:instrText xml:space="preserve"> TOC \o "1-3" \h \z \u </w:instrText>
          </w:r>
          <w:r w:rsidRPr="004960D3">
            <w:rPr>
              <w:rFonts w:ascii="Times New Roman" w:hAnsi="Times New Roman"/>
            </w:rPr>
            <w:fldChar w:fldCharType="separate"/>
          </w:r>
          <w:hyperlink w:anchor="_Toc75360009" w:history="1">
            <w:r w:rsidR="008A46AC" w:rsidRPr="00B56983">
              <w:rPr>
                <w:rStyle w:val="Hyperlink"/>
                <w:noProof/>
              </w:rPr>
              <w:t>1.</w:t>
            </w:r>
            <w:r w:rsidR="008A46AC">
              <w:rPr>
                <w:rFonts w:eastAsiaTheme="minorEastAsia" w:cstheme="minorBidi"/>
                <w:smallCaps w:val="0"/>
                <w:noProof/>
                <w:sz w:val="24"/>
                <w:szCs w:val="24"/>
                <w:lang w:val="en-PL" w:eastAsia="en-GB"/>
              </w:rPr>
              <w:tab/>
            </w:r>
            <w:r w:rsidR="008A46AC" w:rsidRPr="00B56983">
              <w:rPr>
                <w:rStyle w:val="Hyperlink"/>
                <w:noProof/>
              </w:rPr>
              <w:t>Introduction</w:t>
            </w:r>
            <w:r w:rsidR="008A46AC">
              <w:rPr>
                <w:noProof/>
                <w:webHidden/>
              </w:rPr>
              <w:tab/>
            </w:r>
            <w:r w:rsidR="008A46AC">
              <w:rPr>
                <w:noProof/>
                <w:webHidden/>
              </w:rPr>
              <w:fldChar w:fldCharType="begin"/>
            </w:r>
            <w:r w:rsidR="008A46AC">
              <w:rPr>
                <w:noProof/>
                <w:webHidden/>
              </w:rPr>
              <w:instrText xml:space="preserve"> PAGEREF _Toc75360009 \h </w:instrText>
            </w:r>
            <w:r w:rsidR="008A46AC">
              <w:rPr>
                <w:noProof/>
                <w:webHidden/>
              </w:rPr>
            </w:r>
            <w:r w:rsidR="008A46AC">
              <w:rPr>
                <w:noProof/>
                <w:webHidden/>
              </w:rPr>
              <w:fldChar w:fldCharType="separate"/>
            </w:r>
            <w:r w:rsidR="008A46AC">
              <w:rPr>
                <w:noProof/>
                <w:webHidden/>
              </w:rPr>
              <w:t>3</w:t>
            </w:r>
            <w:r w:rsidR="008A46AC">
              <w:rPr>
                <w:noProof/>
                <w:webHidden/>
              </w:rPr>
              <w:fldChar w:fldCharType="end"/>
            </w:r>
          </w:hyperlink>
        </w:p>
        <w:p w14:paraId="0CDEB1C5" w14:textId="0F6FD044" w:rsidR="008A46AC" w:rsidRDefault="008A46AC">
          <w:pPr>
            <w:pStyle w:val="TOC2"/>
            <w:tabs>
              <w:tab w:val="left" w:pos="600"/>
              <w:tab w:val="right" w:leader="dot" w:pos="9062"/>
            </w:tabs>
            <w:rPr>
              <w:rFonts w:eastAsiaTheme="minorEastAsia" w:cstheme="minorBidi"/>
              <w:smallCaps w:val="0"/>
              <w:noProof/>
              <w:sz w:val="24"/>
              <w:szCs w:val="24"/>
              <w:lang w:val="en-PL" w:eastAsia="en-GB"/>
            </w:rPr>
          </w:pPr>
          <w:hyperlink w:anchor="_Toc75360010" w:history="1">
            <w:r w:rsidRPr="00B56983">
              <w:rPr>
                <w:rStyle w:val="Hyperlink"/>
                <w:noProof/>
              </w:rPr>
              <w:t>2.</w:t>
            </w:r>
            <w:r>
              <w:rPr>
                <w:rFonts w:eastAsiaTheme="minorEastAsia" w:cstheme="minorBidi"/>
                <w:smallCaps w:val="0"/>
                <w:noProof/>
                <w:sz w:val="24"/>
                <w:szCs w:val="24"/>
                <w:lang w:val="en-PL" w:eastAsia="en-GB"/>
              </w:rPr>
              <w:tab/>
            </w:r>
            <w:r w:rsidRPr="00B56983">
              <w:rPr>
                <w:rStyle w:val="Hyperlink"/>
                <w:noProof/>
              </w:rPr>
              <w:t>Project description</w:t>
            </w:r>
            <w:r>
              <w:rPr>
                <w:noProof/>
                <w:webHidden/>
              </w:rPr>
              <w:tab/>
            </w:r>
            <w:r>
              <w:rPr>
                <w:noProof/>
                <w:webHidden/>
              </w:rPr>
              <w:fldChar w:fldCharType="begin"/>
            </w:r>
            <w:r>
              <w:rPr>
                <w:noProof/>
                <w:webHidden/>
              </w:rPr>
              <w:instrText xml:space="preserve"> PAGEREF _Toc75360010 \h </w:instrText>
            </w:r>
            <w:r>
              <w:rPr>
                <w:noProof/>
                <w:webHidden/>
              </w:rPr>
            </w:r>
            <w:r>
              <w:rPr>
                <w:noProof/>
                <w:webHidden/>
              </w:rPr>
              <w:fldChar w:fldCharType="separate"/>
            </w:r>
            <w:r>
              <w:rPr>
                <w:noProof/>
                <w:webHidden/>
              </w:rPr>
              <w:t>4</w:t>
            </w:r>
            <w:r>
              <w:rPr>
                <w:noProof/>
                <w:webHidden/>
              </w:rPr>
              <w:fldChar w:fldCharType="end"/>
            </w:r>
          </w:hyperlink>
        </w:p>
        <w:p w14:paraId="565684FE" w14:textId="17568A58"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11" w:history="1">
            <w:r w:rsidRPr="00B56983">
              <w:rPr>
                <w:rStyle w:val="Hyperlink"/>
                <w:noProof/>
              </w:rPr>
              <w:t>2.1.</w:t>
            </w:r>
            <w:r>
              <w:rPr>
                <w:rFonts w:eastAsiaTheme="minorEastAsia" w:cstheme="minorBidi"/>
                <w:i w:val="0"/>
                <w:iCs w:val="0"/>
                <w:noProof/>
                <w:sz w:val="24"/>
                <w:szCs w:val="24"/>
                <w:lang w:val="en-PL" w:eastAsia="en-GB"/>
              </w:rPr>
              <w:tab/>
            </w:r>
            <w:r w:rsidRPr="00B56983">
              <w:rPr>
                <w:rStyle w:val="Hyperlink"/>
                <w:noProof/>
              </w:rPr>
              <w:t>Definitions</w:t>
            </w:r>
            <w:r>
              <w:rPr>
                <w:noProof/>
                <w:webHidden/>
              </w:rPr>
              <w:tab/>
            </w:r>
            <w:r>
              <w:rPr>
                <w:noProof/>
                <w:webHidden/>
              </w:rPr>
              <w:fldChar w:fldCharType="begin"/>
            </w:r>
            <w:r>
              <w:rPr>
                <w:noProof/>
                <w:webHidden/>
              </w:rPr>
              <w:instrText xml:space="preserve"> PAGEREF _Toc75360011 \h </w:instrText>
            </w:r>
            <w:r>
              <w:rPr>
                <w:noProof/>
                <w:webHidden/>
              </w:rPr>
            </w:r>
            <w:r>
              <w:rPr>
                <w:noProof/>
                <w:webHidden/>
              </w:rPr>
              <w:fldChar w:fldCharType="separate"/>
            </w:r>
            <w:r>
              <w:rPr>
                <w:noProof/>
                <w:webHidden/>
              </w:rPr>
              <w:t>4</w:t>
            </w:r>
            <w:r>
              <w:rPr>
                <w:noProof/>
                <w:webHidden/>
              </w:rPr>
              <w:fldChar w:fldCharType="end"/>
            </w:r>
          </w:hyperlink>
        </w:p>
        <w:p w14:paraId="5038E77A" w14:textId="5E581129"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12" w:history="1">
            <w:r w:rsidRPr="00B56983">
              <w:rPr>
                <w:rStyle w:val="Hyperlink"/>
                <w:noProof/>
              </w:rPr>
              <w:t>2.2.</w:t>
            </w:r>
            <w:r>
              <w:rPr>
                <w:rFonts w:eastAsiaTheme="minorEastAsia" w:cstheme="minorBidi"/>
                <w:i w:val="0"/>
                <w:iCs w:val="0"/>
                <w:noProof/>
                <w:sz w:val="24"/>
                <w:szCs w:val="24"/>
                <w:lang w:val="en-PL" w:eastAsia="en-GB"/>
              </w:rPr>
              <w:tab/>
            </w:r>
            <w:r w:rsidRPr="00B56983">
              <w:rPr>
                <w:rStyle w:val="Hyperlink"/>
                <w:noProof/>
              </w:rPr>
              <w:t>Game description</w:t>
            </w:r>
            <w:r>
              <w:rPr>
                <w:noProof/>
                <w:webHidden/>
              </w:rPr>
              <w:tab/>
            </w:r>
            <w:r>
              <w:rPr>
                <w:noProof/>
                <w:webHidden/>
              </w:rPr>
              <w:fldChar w:fldCharType="begin"/>
            </w:r>
            <w:r>
              <w:rPr>
                <w:noProof/>
                <w:webHidden/>
              </w:rPr>
              <w:instrText xml:space="preserve"> PAGEREF _Toc75360012 \h </w:instrText>
            </w:r>
            <w:r>
              <w:rPr>
                <w:noProof/>
                <w:webHidden/>
              </w:rPr>
            </w:r>
            <w:r>
              <w:rPr>
                <w:noProof/>
                <w:webHidden/>
              </w:rPr>
              <w:fldChar w:fldCharType="separate"/>
            </w:r>
            <w:r>
              <w:rPr>
                <w:noProof/>
                <w:webHidden/>
              </w:rPr>
              <w:t>4</w:t>
            </w:r>
            <w:r>
              <w:rPr>
                <w:noProof/>
                <w:webHidden/>
              </w:rPr>
              <w:fldChar w:fldCharType="end"/>
            </w:r>
          </w:hyperlink>
        </w:p>
        <w:p w14:paraId="3215200B" w14:textId="32C3E615"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13" w:history="1">
            <w:r w:rsidRPr="00B56983">
              <w:rPr>
                <w:rStyle w:val="Hyperlink"/>
                <w:noProof/>
              </w:rPr>
              <w:t>2.3.</w:t>
            </w:r>
            <w:r>
              <w:rPr>
                <w:rFonts w:eastAsiaTheme="minorEastAsia" w:cstheme="minorBidi"/>
                <w:i w:val="0"/>
                <w:iCs w:val="0"/>
                <w:noProof/>
                <w:sz w:val="24"/>
                <w:szCs w:val="24"/>
                <w:lang w:val="en-PL" w:eastAsia="en-GB"/>
              </w:rPr>
              <w:tab/>
            </w:r>
            <w:r w:rsidRPr="00B56983">
              <w:rPr>
                <w:rStyle w:val="Hyperlink"/>
                <w:noProof/>
              </w:rPr>
              <w:t>Multiplayer aspects</w:t>
            </w:r>
            <w:r>
              <w:rPr>
                <w:noProof/>
                <w:webHidden/>
              </w:rPr>
              <w:tab/>
            </w:r>
            <w:r>
              <w:rPr>
                <w:noProof/>
                <w:webHidden/>
              </w:rPr>
              <w:fldChar w:fldCharType="begin"/>
            </w:r>
            <w:r>
              <w:rPr>
                <w:noProof/>
                <w:webHidden/>
              </w:rPr>
              <w:instrText xml:space="preserve"> PAGEREF _Toc75360013 \h </w:instrText>
            </w:r>
            <w:r>
              <w:rPr>
                <w:noProof/>
                <w:webHidden/>
              </w:rPr>
            </w:r>
            <w:r>
              <w:rPr>
                <w:noProof/>
                <w:webHidden/>
              </w:rPr>
              <w:fldChar w:fldCharType="separate"/>
            </w:r>
            <w:r>
              <w:rPr>
                <w:noProof/>
                <w:webHidden/>
              </w:rPr>
              <w:t>5</w:t>
            </w:r>
            <w:r>
              <w:rPr>
                <w:noProof/>
                <w:webHidden/>
              </w:rPr>
              <w:fldChar w:fldCharType="end"/>
            </w:r>
          </w:hyperlink>
        </w:p>
        <w:p w14:paraId="6F7B0EF9" w14:textId="07C98359"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14" w:history="1">
            <w:r w:rsidRPr="00B56983">
              <w:rPr>
                <w:rStyle w:val="Hyperlink"/>
                <w:noProof/>
              </w:rPr>
              <w:t>2.4.</w:t>
            </w:r>
            <w:r>
              <w:rPr>
                <w:rFonts w:eastAsiaTheme="minorEastAsia" w:cstheme="minorBidi"/>
                <w:i w:val="0"/>
                <w:iCs w:val="0"/>
                <w:noProof/>
                <w:sz w:val="24"/>
                <w:szCs w:val="24"/>
                <w:lang w:val="en-PL" w:eastAsia="en-GB"/>
              </w:rPr>
              <w:tab/>
            </w:r>
            <w:r w:rsidRPr="00B56983">
              <w:rPr>
                <w:rStyle w:val="Hyperlink"/>
                <w:noProof/>
              </w:rPr>
              <w:t>Game visuals</w:t>
            </w:r>
            <w:r>
              <w:rPr>
                <w:noProof/>
                <w:webHidden/>
              </w:rPr>
              <w:tab/>
            </w:r>
            <w:r>
              <w:rPr>
                <w:noProof/>
                <w:webHidden/>
              </w:rPr>
              <w:fldChar w:fldCharType="begin"/>
            </w:r>
            <w:r>
              <w:rPr>
                <w:noProof/>
                <w:webHidden/>
              </w:rPr>
              <w:instrText xml:space="preserve"> PAGEREF _Toc75360014 \h </w:instrText>
            </w:r>
            <w:r>
              <w:rPr>
                <w:noProof/>
                <w:webHidden/>
              </w:rPr>
            </w:r>
            <w:r>
              <w:rPr>
                <w:noProof/>
                <w:webHidden/>
              </w:rPr>
              <w:fldChar w:fldCharType="separate"/>
            </w:r>
            <w:r>
              <w:rPr>
                <w:noProof/>
                <w:webHidden/>
              </w:rPr>
              <w:t>5</w:t>
            </w:r>
            <w:r>
              <w:rPr>
                <w:noProof/>
                <w:webHidden/>
              </w:rPr>
              <w:fldChar w:fldCharType="end"/>
            </w:r>
          </w:hyperlink>
        </w:p>
        <w:p w14:paraId="5EFA6383" w14:textId="50FB0699" w:rsidR="008A46AC" w:rsidRDefault="008A46AC">
          <w:pPr>
            <w:pStyle w:val="TOC2"/>
            <w:tabs>
              <w:tab w:val="left" w:pos="600"/>
              <w:tab w:val="right" w:leader="dot" w:pos="9062"/>
            </w:tabs>
            <w:rPr>
              <w:rFonts w:eastAsiaTheme="minorEastAsia" w:cstheme="minorBidi"/>
              <w:smallCaps w:val="0"/>
              <w:noProof/>
              <w:sz w:val="24"/>
              <w:szCs w:val="24"/>
              <w:lang w:val="en-PL" w:eastAsia="en-GB"/>
            </w:rPr>
          </w:pPr>
          <w:hyperlink w:anchor="_Toc75360015" w:history="1">
            <w:r w:rsidRPr="00B56983">
              <w:rPr>
                <w:rStyle w:val="Hyperlink"/>
                <w:noProof/>
              </w:rPr>
              <w:t>3.</w:t>
            </w:r>
            <w:r>
              <w:rPr>
                <w:rFonts w:eastAsiaTheme="minorEastAsia" w:cstheme="minorBidi"/>
                <w:smallCaps w:val="0"/>
                <w:noProof/>
                <w:sz w:val="24"/>
                <w:szCs w:val="24"/>
                <w:lang w:val="en-PL" w:eastAsia="en-GB"/>
              </w:rPr>
              <w:tab/>
            </w:r>
            <w:r w:rsidRPr="00B56983">
              <w:rPr>
                <w:rStyle w:val="Hyperlink"/>
                <w:noProof/>
              </w:rPr>
              <w:t>Project architecture</w:t>
            </w:r>
            <w:r>
              <w:rPr>
                <w:noProof/>
                <w:webHidden/>
              </w:rPr>
              <w:tab/>
            </w:r>
            <w:r>
              <w:rPr>
                <w:noProof/>
                <w:webHidden/>
              </w:rPr>
              <w:fldChar w:fldCharType="begin"/>
            </w:r>
            <w:r>
              <w:rPr>
                <w:noProof/>
                <w:webHidden/>
              </w:rPr>
              <w:instrText xml:space="preserve"> PAGEREF _Toc75360015 \h </w:instrText>
            </w:r>
            <w:r>
              <w:rPr>
                <w:noProof/>
                <w:webHidden/>
              </w:rPr>
            </w:r>
            <w:r>
              <w:rPr>
                <w:noProof/>
                <w:webHidden/>
              </w:rPr>
              <w:fldChar w:fldCharType="separate"/>
            </w:r>
            <w:r>
              <w:rPr>
                <w:noProof/>
                <w:webHidden/>
              </w:rPr>
              <w:t>6</w:t>
            </w:r>
            <w:r>
              <w:rPr>
                <w:noProof/>
                <w:webHidden/>
              </w:rPr>
              <w:fldChar w:fldCharType="end"/>
            </w:r>
          </w:hyperlink>
        </w:p>
        <w:p w14:paraId="46C87893" w14:textId="276065E8"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16" w:history="1">
            <w:r w:rsidRPr="00B56983">
              <w:rPr>
                <w:rStyle w:val="Hyperlink"/>
                <w:noProof/>
              </w:rPr>
              <w:t>3.1.</w:t>
            </w:r>
            <w:r>
              <w:rPr>
                <w:rFonts w:eastAsiaTheme="minorEastAsia" w:cstheme="minorBidi"/>
                <w:i w:val="0"/>
                <w:iCs w:val="0"/>
                <w:noProof/>
                <w:sz w:val="24"/>
                <w:szCs w:val="24"/>
                <w:lang w:val="en-PL" w:eastAsia="en-GB"/>
              </w:rPr>
              <w:tab/>
            </w:r>
            <w:r w:rsidRPr="00B56983">
              <w:rPr>
                <w:rStyle w:val="Hyperlink"/>
                <w:noProof/>
              </w:rPr>
              <w:t>Overview</w:t>
            </w:r>
            <w:r>
              <w:rPr>
                <w:noProof/>
                <w:webHidden/>
              </w:rPr>
              <w:tab/>
            </w:r>
            <w:r>
              <w:rPr>
                <w:noProof/>
                <w:webHidden/>
              </w:rPr>
              <w:fldChar w:fldCharType="begin"/>
            </w:r>
            <w:r>
              <w:rPr>
                <w:noProof/>
                <w:webHidden/>
              </w:rPr>
              <w:instrText xml:space="preserve"> PAGEREF _Toc75360016 \h </w:instrText>
            </w:r>
            <w:r>
              <w:rPr>
                <w:noProof/>
                <w:webHidden/>
              </w:rPr>
            </w:r>
            <w:r>
              <w:rPr>
                <w:noProof/>
                <w:webHidden/>
              </w:rPr>
              <w:fldChar w:fldCharType="separate"/>
            </w:r>
            <w:r>
              <w:rPr>
                <w:noProof/>
                <w:webHidden/>
              </w:rPr>
              <w:t>6</w:t>
            </w:r>
            <w:r>
              <w:rPr>
                <w:noProof/>
                <w:webHidden/>
              </w:rPr>
              <w:fldChar w:fldCharType="end"/>
            </w:r>
          </w:hyperlink>
        </w:p>
        <w:p w14:paraId="13C66D08" w14:textId="16C92E7D"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17" w:history="1">
            <w:r w:rsidRPr="00B56983">
              <w:rPr>
                <w:rStyle w:val="Hyperlink"/>
                <w:noProof/>
              </w:rPr>
              <w:t>3.2.</w:t>
            </w:r>
            <w:r>
              <w:rPr>
                <w:rFonts w:eastAsiaTheme="minorEastAsia" w:cstheme="minorBidi"/>
                <w:i w:val="0"/>
                <w:iCs w:val="0"/>
                <w:noProof/>
                <w:sz w:val="24"/>
                <w:szCs w:val="24"/>
                <w:lang w:val="en-PL" w:eastAsia="en-GB"/>
              </w:rPr>
              <w:tab/>
            </w:r>
            <w:r w:rsidRPr="00B56983">
              <w:rPr>
                <w:rStyle w:val="Hyperlink"/>
                <w:noProof/>
              </w:rPr>
              <w:t>C# build pipeline</w:t>
            </w:r>
            <w:r>
              <w:rPr>
                <w:noProof/>
                <w:webHidden/>
              </w:rPr>
              <w:tab/>
            </w:r>
            <w:r>
              <w:rPr>
                <w:noProof/>
                <w:webHidden/>
              </w:rPr>
              <w:fldChar w:fldCharType="begin"/>
            </w:r>
            <w:r>
              <w:rPr>
                <w:noProof/>
                <w:webHidden/>
              </w:rPr>
              <w:instrText xml:space="preserve"> PAGEREF _Toc75360017 \h </w:instrText>
            </w:r>
            <w:r>
              <w:rPr>
                <w:noProof/>
                <w:webHidden/>
              </w:rPr>
            </w:r>
            <w:r>
              <w:rPr>
                <w:noProof/>
                <w:webHidden/>
              </w:rPr>
              <w:fldChar w:fldCharType="separate"/>
            </w:r>
            <w:r>
              <w:rPr>
                <w:noProof/>
                <w:webHidden/>
              </w:rPr>
              <w:t>6</w:t>
            </w:r>
            <w:r>
              <w:rPr>
                <w:noProof/>
                <w:webHidden/>
              </w:rPr>
              <w:fldChar w:fldCharType="end"/>
            </w:r>
          </w:hyperlink>
        </w:p>
        <w:p w14:paraId="3E518647" w14:textId="14C38076"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18" w:history="1">
            <w:r w:rsidRPr="00B56983">
              <w:rPr>
                <w:rStyle w:val="Hyperlink"/>
                <w:noProof/>
              </w:rPr>
              <w:t>3.3.</w:t>
            </w:r>
            <w:r>
              <w:rPr>
                <w:rFonts w:eastAsiaTheme="minorEastAsia" w:cstheme="minorBidi"/>
                <w:i w:val="0"/>
                <w:iCs w:val="0"/>
                <w:noProof/>
                <w:sz w:val="24"/>
                <w:szCs w:val="24"/>
                <w:lang w:val="en-PL" w:eastAsia="en-GB"/>
              </w:rPr>
              <w:tab/>
            </w:r>
            <w:r w:rsidRPr="00B56983">
              <w:rPr>
                <w:rStyle w:val="Hyperlink"/>
                <w:noProof/>
              </w:rPr>
              <w:t>Unit testing</w:t>
            </w:r>
            <w:r>
              <w:rPr>
                <w:noProof/>
                <w:webHidden/>
              </w:rPr>
              <w:tab/>
            </w:r>
            <w:r>
              <w:rPr>
                <w:noProof/>
                <w:webHidden/>
              </w:rPr>
              <w:fldChar w:fldCharType="begin"/>
            </w:r>
            <w:r>
              <w:rPr>
                <w:noProof/>
                <w:webHidden/>
              </w:rPr>
              <w:instrText xml:space="preserve"> PAGEREF _Toc75360018 \h </w:instrText>
            </w:r>
            <w:r>
              <w:rPr>
                <w:noProof/>
                <w:webHidden/>
              </w:rPr>
            </w:r>
            <w:r>
              <w:rPr>
                <w:noProof/>
                <w:webHidden/>
              </w:rPr>
              <w:fldChar w:fldCharType="separate"/>
            </w:r>
            <w:r>
              <w:rPr>
                <w:noProof/>
                <w:webHidden/>
              </w:rPr>
              <w:t>8</w:t>
            </w:r>
            <w:r>
              <w:rPr>
                <w:noProof/>
                <w:webHidden/>
              </w:rPr>
              <w:fldChar w:fldCharType="end"/>
            </w:r>
          </w:hyperlink>
        </w:p>
        <w:p w14:paraId="58991860" w14:textId="4A39FA30"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19" w:history="1">
            <w:r w:rsidRPr="00B56983">
              <w:rPr>
                <w:rStyle w:val="Hyperlink"/>
                <w:noProof/>
              </w:rPr>
              <w:t>3.4.</w:t>
            </w:r>
            <w:r>
              <w:rPr>
                <w:rFonts w:eastAsiaTheme="minorEastAsia" w:cstheme="minorBidi"/>
                <w:i w:val="0"/>
                <w:iCs w:val="0"/>
                <w:noProof/>
                <w:sz w:val="24"/>
                <w:szCs w:val="24"/>
                <w:lang w:val="en-PL" w:eastAsia="en-GB"/>
              </w:rPr>
              <w:tab/>
            </w:r>
            <w:r w:rsidRPr="00B56983">
              <w:rPr>
                <w:rStyle w:val="Hyperlink"/>
                <w:noProof/>
              </w:rPr>
              <w:t>Database schema</w:t>
            </w:r>
            <w:r>
              <w:rPr>
                <w:noProof/>
                <w:webHidden/>
              </w:rPr>
              <w:tab/>
            </w:r>
            <w:r>
              <w:rPr>
                <w:noProof/>
                <w:webHidden/>
              </w:rPr>
              <w:fldChar w:fldCharType="begin"/>
            </w:r>
            <w:r>
              <w:rPr>
                <w:noProof/>
                <w:webHidden/>
              </w:rPr>
              <w:instrText xml:space="preserve"> PAGEREF _Toc75360019 \h </w:instrText>
            </w:r>
            <w:r>
              <w:rPr>
                <w:noProof/>
                <w:webHidden/>
              </w:rPr>
            </w:r>
            <w:r>
              <w:rPr>
                <w:noProof/>
                <w:webHidden/>
              </w:rPr>
              <w:fldChar w:fldCharType="separate"/>
            </w:r>
            <w:r>
              <w:rPr>
                <w:noProof/>
                <w:webHidden/>
              </w:rPr>
              <w:t>8</w:t>
            </w:r>
            <w:r>
              <w:rPr>
                <w:noProof/>
                <w:webHidden/>
              </w:rPr>
              <w:fldChar w:fldCharType="end"/>
            </w:r>
          </w:hyperlink>
        </w:p>
        <w:p w14:paraId="0448F8C4" w14:textId="62256244"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20" w:history="1">
            <w:r w:rsidRPr="00B56983">
              <w:rPr>
                <w:rStyle w:val="Hyperlink"/>
                <w:noProof/>
              </w:rPr>
              <w:t>3.5.</w:t>
            </w:r>
            <w:r>
              <w:rPr>
                <w:rFonts w:eastAsiaTheme="minorEastAsia" w:cstheme="minorBidi"/>
                <w:i w:val="0"/>
                <w:iCs w:val="0"/>
                <w:noProof/>
                <w:sz w:val="24"/>
                <w:szCs w:val="24"/>
                <w:lang w:val="en-PL" w:eastAsia="en-GB"/>
              </w:rPr>
              <w:tab/>
            </w:r>
            <w:r w:rsidRPr="00B56983">
              <w:rPr>
                <w:rStyle w:val="Hyperlink"/>
                <w:noProof/>
              </w:rPr>
              <w:t>Class diagram</w:t>
            </w:r>
            <w:r>
              <w:rPr>
                <w:noProof/>
                <w:webHidden/>
              </w:rPr>
              <w:tab/>
            </w:r>
            <w:r>
              <w:rPr>
                <w:noProof/>
                <w:webHidden/>
              </w:rPr>
              <w:fldChar w:fldCharType="begin"/>
            </w:r>
            <w:r>
              <w:rPr>
                <w:noProof/>
                <w:webHidden/>
              </w:rPr>
              <w:instrText xml:space="preserve"> PAGEREF _Toc75360020 \h </w:instrText>
            </w:r>
            <w:r>
              <w:rPr>
                <w:noProof/>
                <w:webHidden/>
              </w:rPr>
            </w:r>
            <w:r>
              <w:rPr>
                <w:noProof/>
                <w:webHidden/>
              </w:rPr>
              <w:fldChar w:fldCharType="separate"/>
            </w:r>
            <w:r>
              <w:rPr>
                <w:noProof/>
                <w:webHidden/>
              </w:rPr>
              <w:t>8</w:t>
            </w:r>
            <w:r>
              <w:rPr>
                <w:noProof/>
                <w:webHidden/>
              </w:rPr>
              <w:fldChar w:fldCharType="end"/>
            </w:r>
          </w:hyperlink>
        </w:p>
        <w:p w14:paraId="7E7C1B2A" w14:textId="459F79BD"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21" w:history="1">
            <w:r w:rsidRPr="00B56983">
              <w:rPr>
                <w:rStyle w:val="Hyperlink"/>
                <w:noProof/>
              </w:rPr>
              <w:t>3.6.</w:t>
            </w:r>
            <w:r>
              <w:rPr>
                <w:rFonts w:eastAsiaTheme="minorEastAsia" w:cstheme="minorBidi"/>
                <w:i w:val="0"/>
                <w:iCs w:val="0"/>
                <w:noProof/>
                <w:sz w:val="24"/>
                <w:szCs w:val="24"/>
                <w:lang w:val="en-PL" w:eastAsia="en-GB"/>
              </w:rPr>
              <w:tab/>
            </w:r>
            <w:r w:rsidRPr="00B56983">
              <w:rPr>
                <w:rStyle w:val="Hyperlink"/>
                <w:noProof/>
              </w:rPr>
              <w:t>Deployment</w:t>
            </w:r>
            <w:r>
              <w:rPr>
                <w:noProof/>
                <w:webHidden/>
              </w:rPr>
              <w:tab/>
            </w:r>
            <w:r>
              <w:rPr>
                <w:noProof/>
                <w:webHidden/>
              </w:rPr>
              <w:fldChar w:fldCharType="begin"/>
            </w:r>
            <w:r>
              <w:rPr>
                <w:noProof/>
                <w:webHidden/>
              </w:rPr>
              <w:instrText xml:space="preserve"> PAGEREF _Toc75360021 \h </w:instrText>
            </w:r>
            <w:r>
              <w:rPr>
                <w:noProof/>
                <w:webHidden/>
              </w:rPr>
            </w:r>
            <w:r>
              <w:rPr>
                <w:noProof/>
                <w:webHidden/>
              </w:rPr>
              <w:fldChar w:fldCharType="separate"/>
            </w:r>
            <w:r>
              <w:rPr>
                <w:noProof/>
                <w:webHidden/>
              </w:rPr>
              <w:t>8</w:t>
            </w:r>
            <w:r>
              <w:rPr>
                <w:noProof/>
                <w:webHidden/>
              </w:rPr>
              <w:fldChar w:fldCharType="end"/>
            </w:r>
          </w:hyperlink>
        </w:p>
        <w:p w14:paraId="7A2B21A6" w14:textId="7144E6B8" w:rsidR="008A46AC" w:rsidRDefault="008A46AC">
          <w:pPr>
            <w:pStyle w:val="TOC2"/>
            <w:tabs>
              <w:tab w:val="left" w:pos="600"/>
              <w:tab w:val="right" w:leader="dot" w:pos="9062"/>
            </w:tabs>
            <w:rPr>
              <w:rFonts w:eastAsiaTheme="minorEastAsia" w:cstheme="minorBidi"/>
              <w:smallCaps w:val="0"/>
              <w:noProof/>
              <w:sz w:val="24"/>
              <w:szCs w:val="24"/>
              <w:lang w:val="en-PL" w:eastAsia="en-GB"/>
            </w:rPr>
          </w:pPr>
          <w:hyperlink w:anchor="_Toc75360022" w:history="1">
            <w:r w:rsidRPr="00B56983">
              <w:rPr>
                <w:rStyle w:val="Hyperlink"/>
                <w:noProof/>
              </w:rPr>
              <w:t>4.</w:t>
            </w:r>
            <w:r>
              <w:rPr>
                <w:rFonts w:eastAsiaTheme="minorEastAsia" w:cstheme="minorBidi"/>
                <w:smallCaps w:val="0"/>
                <w:noProof/>
                <w:sz w:val="24"/>
                <w:szCs w:val="24"/>
                <w:lang w:val="en-PL" w:eastAsia="en-GB"/>
              </w:rPr>
              <w:tab/>
            </w:r>
            <w:r w:rsidRPr="00B56983">
              <w:rPr>
                <w:rStyle w:val="Hyperlink"/>
                <w:noProof/>
              </w:rPr>
              <w:t>Game state</w:t>
            </w:r>
            <w:r>
              <w:rPr>
                <w:noProof/>
                <w:webHidden/>
              </w:rPr>
              <w:tab/>
            </w:r>
            <w:r>
              <w:rPr>
                <w:noProof/>
                <w:webHidden/>
              </w:rPr>
              <w:fldChar w:fldCharType="begin"/>
            </w:r>
            <w:r>
              <w:rPr>
                <w:noProof/>
                <w:webHidden/>
              </w:rPr>
              <w:instrText xml:space="preserve"> PAGEREF _Toc75360022 \h </w:instrText>
            </w:r>
            <w:r>
              <w:rPr>
                <w:noProof/>
                <w:webHidden/>
              </w:rPr>
            </w:r>
            <w:r>
              <w:rPr>
                <w:noProof/>
                <w:webHidden/>
              </w:rPr>
              <w:fldChar w:fldCharType="separate"/>
            </w:r>
            <w:r>
              <w:rPr>
                <w:noProof/>
                <w:webHidden/>
              </w:rPr>
              <w:t>9</w:t>
            </w:r>
            <w:r>
              <w:rPr>
                <w:noProof/>
                <w:webHidden/>
              </w:rPr>
              <w:fldChar w:fldCharType="end"/>
            </w:r>
          </w:hyperlink>
        </w:p>
        <w:p w14:paraId="63B6E632" w14:textId="000D9040"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23" w:history="1">
            <w:r w:rsidRPr="00B56983">
              <w:rPr>
                <w:rStyle w:val="Hyperlink"/>
                <w:noProof/>
              </w:rPr>
              <w:t>4.1.</w:t>
            </w:r>
            <w:r>
              <w:rPr>
                <w:rFonts w:eastAsiaTheme="minorEastAsia" w:cstheme="minorBidi"/>
                <w:i w:val="0"/>
                <w:iCs w:val="0"/>
                <w:noProof/>
                <w:sz w:val="24"/>
                <w:szCs w:val="24"/>
                <w:lang w:val="en-PL" w:eastAsia="en-GB"/>
              </w:rPr>
              <w:tab/>
            </w:r>
            <w:r w:rsidRPr="00B56983">
              <w:rPr>
                <w:rStyle w:val="Hyperlink"/>
                <w:noProof/>
              </w:rPr>
              <w:t>Game state data structure</w:t>
            </w:r>
            <w:r>
              <w:rPr>
                <w:noProof/>
                <w:webHidden/>
              </w:rPr>
              <w:tab/>
            </w:r>
            <w:r>
              <w:rPr>
                <w:noProof/>
                <w:webHidden/>
              </w:rPr>
              <w:fldChar w:fldCharType="begin"/>
            </w:r>
            <w:r>
              <w:rPr>
                <w:noProof/>
                <w:webHidden/>
              </w:rPr>
              <w:instrText xml:space="preserve"> PAGEREF _Toc75360023 \h </w:instrText>
            </w:r>
            <w:r>
              <w:rPr>
                <w:noProof/>
                <w:webHidden/>
              </w:rPr>
            </w:r>
            <w:r>
              <w:rPr>
                <w:noProof/>
                <w:webHidden/>
              </w:rPr>
              <w:fldChar w:fldCharType="separate"/>
            </w:r>
            <w:r>
              <w:rPr>
                <w:noProof/>
                <w:webHidden/>
              </w:rPr>
              <w:t>9</w:t>
            </w:r>
            <w:r>
              <w:rPr>
                <w:noProof/>
                <w:webHidden/>
              </w:rPr>
              <w:fldChar w:fldCharType="end"/>
            </w:r>
          </w:hyperlink>
        </w:p>
        <w:p w14:paraId="7AAA06F8" w14:textId="634FBB27"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24" w:history="1">
            <w:r w:rsidRPr="00B56983">
              <w:rPr>
                <w:rStyle w:val="Hyperlink"/>
                <w:noProof/>
              </w:rPr>
              <w:t>4.2.</w:t>
            </w:r>
            <w:r>
              <w:rPr>
                <w:rFonts w:eastAsiaTheme="minorEastAsia" w:cstheme="minorBidi"/>
                <w:i w:val="0"/>
                <w:iCs w:val="0"/>
                <w:noProof/>
                <w:sz w:val="24"/>
                <w:szCs w:val="24"/>
                <w:lang w:val="en-PL" w:eastAsia="en-GB"/>
              </w:rPr>
              <w:tab/>
            </w:r>
            <w:r w:rsidRPr="00B56983">
              <w:rPr>
                <w:rStyle w:val="Hyperlink"/>
                <w:noProof/>
              </w:rPr>
              <w:t>Updating the game state with new move</w:t>
            </w:r>
            <w:r>
              <w:rPr>
                <w:noProof/>
                <w:webHidden/>
              </w:rPr>
              <w:tab/>
            </w:r>
            <w:r>
              <w:rPr>
                <w:noProof/>
                <w:webHidden/>
              </w:rPr>
              <w:fldChar w:fldCharType="begin"/>
            </w:r>
            <w:r>
              <w:rPr>
                <w:noProof/>
                <w:webHidden/>
              </w:rPr>
              <w:instrText xml:space="preserve"> PAGEREF _Toc75360024 \h </w:instrText>
            </w:r>
            <w:r>
              <w:rPr>
                <w:noProof/>
                <w:webHidden/>
              </w:rPr>
            </w:r>
            <w:r>
              <w:rPr>
                <w:noProof/>
                <w:webHidden/>
              </w:rPr>
              <w:fldChar w:fldCharType="separate"/>
            </w:r>
            <w:r>
              <w:rPr>
                <w:noProof/>
                <w:webHidden/>
              </w:rPr>
              <w:t>9</w:t>
            </w:r>
            <w:r>
              <w:rPr>
                <w:noProof/>
                <w:webHidden/>
              </w:rPr>
              <w:fldChar w:fldCharType="end"/>
            </w:r>
          </w:hyperlink>
        </w:p>
        <w:p w14:paraId="67DA4D21" w14:textId="6F02C12C"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25" w:history="1">
            <w:r w:rsidRPr="00B56983">
              <w:rPr>
                <w:rStyle w:val="Hyperlink"/>
                <w:noProof/>
              </w:rPr>
              <w:t>4.3.</w:t>
            </w:r>
            <w:r>
              <w:rPr>
                <w:rFonts w:eastAsiaTheme="minorEastAsia" w:cstheme="minorBidi"/>
                <w:i w:val="0"/>
                <w:iCs w:val="0"/>
                <w:noProof/>
                <w:sz w:val="24"/>
                <w:szCs w:val="24"/>
                <w:lang w:val="en-PL" w:eastAsia="en-GB"/>
              </w:rPr>
              <w:tab/>
            </w:r>
            <w:r w:rsidRPr="00B56983">
              <w:rPr>
                <w:rStyle w:val="Hyperlink"/>
                <w:noProof/>
              </w:rPr>
              <w:t>Cycle search algorithm</w:t>
            </w:r>
            <w:r>
              <w:rPr>
                <w:noProof/>
                <w:webHidden/>
              </w:rPr>
              <w:tab/>
            </w:r>
            <w:r>
              <w:rPr>
                <w:noProof/>
                <w:webHidden/>
              </w:rPr>
              <w:fldChar w:fldCharType="begin"/>
            </w:r>
            <w:r>
              <w:rPr>
                <w:noProof/>
                <w:webHidden/>
              </w:rPr>
              <w:instrText xml:space="preserve"> PAGEREF _Toc75360025 \h </w:instrText>
            </w:r>
            <w:r>
              <w:rPr>
                <w:noProof/>
                <w:webHidden/>
              </w:rPr>
            </w:r>
            <w:r>
              <w:rPr>
                <w:noProof/>
                <w:webHidden/>
              </w:rPr>
              <w:fldChar w:fldCharType="separate"/>
            </w:r>
            <w:r>
              <w:rPr>
                <w:noProof/>
                <w:webHidden/>
              </w:rPr>
              <w:t>9</w:t>
            </w:r>
            <w:r>
              <w:rPr>
                <w:noProof/>
                <w:webHidden/>
              </w:rPr>
              <w:fldChar w:fldCharType="end"/>
            </w:r>
          </w:hyperlink>
        </w:p>
        <w:p w14:paraId="3CCDE0B3" w14:textId="3B4C3646"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26" w:history="1">
            <w:r w:rsidRPr="00B56983">
              <w:rPr>
                <w:rStyle w:val="Hyperlink"/>
                <w:noProof/>
              </w:rPr>
              <w:t>4.4.</w:t>
            </w:r>
            <w:r>
              <w:rPr>
                <w:rFonts w:eastAsiaTheme="minorEastAsia" w:cstheme="minorBidi"/>
                <w:i w:val="0"/>
                <w:iCs w:val="0"/>
                <w:noProof/>
                <w:sz w:val="24"/>
                <w:szCs w:val="24"/>
                <w:lang w:val="en-PL" w:eastAsia="en-GB"/>
              </w:rPr>
              <w:tab/>
            </w:r>
            <w:r w:rsidRPr="00B56983">
              <w:rPr>
                <w:rStyle w:val="Hyperlink"/>
                <w:noProof/>
              </w:rPr>
              <w:t>Encircled unit search algorithm</w:t>
            </w:r>
            <w:r>
              <w:rPr>
                <w:noProof/>
                <w:webHidden/>
              </w:rPr>
              <w:tab/>
            </w:r>
            <w:r>
              <w:rPr>
                <w:noProof/>
                <w:webHidden/>
              </w:rPr>
              <w:fldChar w:fldCharType="begin"/>
            </w:r>
            <w:r>
              <w:rPr>
                <w:noProof/>
                <w:webHidden/>
              </w:rPr>
              <w:instrText xml:space="preserve"> PAGEREF _Toc75360026 \h </w:instrText>
            </w:r>
            <w:r>
              <w:rPr>
                <w:noProof/>
                <w:webHidden/>
              </w:rPr>
            </w:r>
            <w:r>
              <w:rPr>
                <w:noProof/>
                <w:webHidden/>
              </w:rPr>
              <w:fldChar w:fldCharType="separate"/>
            </w:r>
            <w:r>
              <w:rPr>
                <w:noProof/>
                <w:webHidden/>
              </w:rPr>
              <w:t>9</w:t>
            </w:r>
            <w:r>
              <w:rPr>
                <w:noProof/>
                <w:webHidden/>
              </w:rPr>
              <w:fldChar w:fldCharType="end"/>
            </w:r>
          </w:hyperlink>
        </w:p>
        <w:p w14:paraId="41321A94" w14:textId="696934AA" w:rsidR="008A46AC" w:rsidRDefault="008A46AC">
          <w:pPr>
            <w:pStyle w:val="TOC2"/>
            <w:tabs>
              <w:tab w:val="left" w:pos="600"/>
              <w:tab w:val="right" w:leader="dot" w:pos="9062"/>
            </w:tabs>
            <w:rPr>
              <w:rFonts w:eastAsiaTheme="minorEastAsia" w:cstheme="minorBidi"/>
              <w:smallCaps w:val="0"/>
              <w:noProof/>
              <w:sz w:val="24"/>
              <w:szCs w:val="24"/>
              <w:lang w:val="en-PL" w:eastAsia="en-GB"/>
            </w:rPr>
          </w:pPr>
          <w:hyperlink w:anchor="_Toc75360027" w:history="1">
            <w:r w:rsidRPr="00B56983">
              <w:rPr>
                <w:rStyle w:val="Hyperlink"/>
                <w:noProof/>
              </w:rPr>
              <w:t>5.</w:t>
            </w:r>
            <w:r>
              <w:rPr>
                <w:rFonts w:eastAsiaTheme="minorEastAsia" w:cstheme="minorBidi"/>
                <w:smallCaps w:val="0"/>
                <w:noProof/>
                <w:sz w:val="24"/>
                <w:szCs w:val="24"/>
                <w:lang w:val="en-PL" w:eastAsia="en-GB"/>
              </w:rPr>
              <w:tab/>
            </w:r>
            <w:r w:rsidRPr="00B56983">
              <w:rPr>
                <w:rStyle w:val="Hyperlink"/>
                <w:noProof/>
              </w:rPr>
              <w:t>Game rendering</w:t>
            </w:r>
            <w:r>
              <w:rPr>
                <w:noProof/>
                <w:webHidden/>
              </w:rPr>
              <w:tab/>
            </w:r>
            <w:r>
              <w:rPr>
                <w:noProof/>
                <w:webHidden/>
              </w:rPr>
              <w:fldChar w:fldCharType="begin"/>
            </w:r>
            <w:r>
              <w:rPr>
                <w:noProof/>
                <w:webHidden/>
              </w:rPr>
              <w:instrText xml:space="preserve"> PAGEREF _Toc75360027 \h </w:instrText>
            </w:r>
            <w:r>
              <w:rPr>
                <w:noProof/>
                <w:webHidden/>
              </w:rPr>
            </w:r>
            <w:r>
              <w:rPr>
                <w:noProof/>
                <w:webHidden/>
              </w:rPr>
              <w:fldChar w:fldCharType="separate"/>
            </w:r>
            <w:r>
              <w:rPr>
                <w:noProof/>
                <w:webHidden/>
              </w:rPr>
              <w:t>10</w:t>
            </w:r>
            <w:r>
              <w:rPr>
                <w:noProof/>
                <w:webHidden/>
              </w:rPr>
              <w:fldChar w:fldCharType="end"/>
            </w:r>
          </w:hyperlink>
        </w:p>
        <w:p w14:paraId="3A327AA8" w14:textId="49937BAD"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28" w:history="1">
            <w:r w:rsidRPr="00B56983">
              <w:rPr>
                <w:rStyle w:val="Hyperlink"/>
                <w:noProof/>
              </w:rPr>
              <w:t>5.1.</w:t>
            </w:r>
            <w:r>
              <w:rPr>
                <w:rFonts w:eastAsiaTheme="minorEastAsia" w:cstheme="minorBidi"/>
                <w:i w:val="0"/>
                <w:iCs w:val="0"/>
                <w:noProof/>
                <w:sz w:val="24"/>
                <w:szCs w:val="24"/>
                <w:lang w:val="en-PL" w:eastAsia="en-GB"/>
              </w:rPr>
              <w:tab/>
            </w:r>
            <w:r w:rsidRPr="00B56983">
              <w:rPr>
                <w:rStyle w:val="Hyperlink"/>
                <w:noProof/>
              </w:rPr>
              <w:t>Board rendering</w:t>
            </w:r>
            <w:r>
              <w:rPr>
                <w:noProof/>
                <w:webHidden/>
              </w:rPr>
              <w:tab/>
            </w:r>
            <w:r>
              <w:rPr>
                <w:noProof/>
                <w:webHidden/>
              </w:rPr>
              <w:fldChar w:fldCharType="begin"/>
            </w:r>
            <w:r>
              <w:rPr>
                <w:noProof/>
                <w:webHidden/>
              </w:rPr>
              <w:instrText xml:space="preserve"> PAGEREF _Toc75360028 \h </w:instrText>
            </w:r>
            <w:r>
              <w:rPr>
                <w:noProof/>
                <w:webHidden/>
              </w:rPr>
            </w:r>
            <w:r>
              <w:rPr>
                <w:noProof/>
                <w:webHidden/>
              </w:rPr>
              <w:fldChar w:fldCharType="separate"/>
            </w:r>
            <w:r>
              <w:rPr>
                <w:noProof/>
                <w:webHidden/>
              </w:rPr>
              <w:t>10</w:t>
            </w:r>
            <w:r>
              <w:rPr>
                <w:noProof/>
                <w:webHidden/>
              </w:rPr>
              <w:fldChar w:fldCharType="end"/>
            </w:r>
          </w:hyperlink>
        </w:p>
        <w:p w14:paraId="3D983F2C" w14:textId="2EBCBD7C"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29" w:history="1">
            <w:r w:rsidRPr="00B56983">
              <w:rPr>
                <w:rStyle w:val="Hyperlink"/>
                <w:noProof/>
              </w:rPr>
              <w:t>5.2.</w:t>
            </w:r>
            <w:r>
              <w:rPr>
                <w:rFonts w:eastAsiaTheme="minorEastAsia" w:cstheme="minorBidi"/>
                <w:i w:val="0"/>
                <w:iCs w:val="0"/>
                <w:noProof/>
                <w:sz w:val="24"/>
                <w:szCs w:val="24"/>
                <w:lang w:val="en-PL" w:eastAsia="en-GB"/>
              </w:rPr>
              <w:tab/>
            </w:r>
            <w:r w:rsidRPr="00B56983">
              <w:rPr>
                <w:rStyle w:val="Hyperlink"/>
                <w:noProof/>
              </w:rPr>
              <w:t>Captured area rendering</w:t>
            </w:r>
            <w:r>
              <w:rPr>
                <w:noProof/>
                <w:webHidden/>
              </w:rPr>
              <w:tab/>
            </w:r>
            <w:r>
              <w:rPr>
                <w:noProof/>
                <w:webHidden/>
              </w:rPr>
              <w:fldChar w:fldCharType="begin"/>
            </w:r>
            <w:r>
              <w:rPr>
                <w:noProof/>
                <w:webHidden/>
              </w:rPr>
              <w:instrText xml:space="preserve"> PAGEREF _Toc75360029 \h </w:instrText>
            </w:r>
            <w:r>
              <w:rPr>
                <w:noProof/>
                <w:webHidden/>
              </w:rPr>
            </w:r>
            <w:r>
              <w:rPr>
                <w:noProof/>
                <w:webHidden/>
              </w:rPr>
              <w:fldChar w:fldCharType="separate"/>
            </w:r>
            <w:r>
              <w:rPr>
                <w:noProof/>
                <w:webHidden/>
              </w:rPr>
              <w:t>10</w:t>
            </w:r>
            <w:r>
              <w:rPr>
                <w:noProof/>
                <w:webHidden/>
              </w:rPr>
              <w:fldChar w:fldCharType="end"/>
            </w:r>
          </w:hyperlink>
        </w:p>
        <w:p w14:paraId="14BC410C" w14:textId="29178402" w:rsidR="008A46AC" w:rsidRDefault="008A46AC">
          <w:pPr>
            <w:pStyle w:val="TOC2"/>
            <w:tabs>
              <w:tab w:val="left" w:pos="600"/>
              <w:tab w:val="right" w:leader="dot" w:pos="9062"/>
            </w:tabs>
            <w:rPr>
              <w:rFonts w:eastAsiaTheme="minorEastAsia" w:cstheme="minorBidi"/>
              <w:smallCaps w:val="0"/>
              <w:noProof/>
              <w:sz w:val="24"/>
              <w:szCs w:val="24"/>
              <w:lang w:val="en-PL" w:eastAsia="en-GB"/>
            </w:rPr>
          </w:pPr>
          <w:hyperlink w:anchor="_Toc75360030" w:history="1">
            <w:r w:rsidRPr="00B56983">
              <w:rPr>
                <w:rStyle w:val="Hyperlink"/>
                <w:noProof/>
              </w:rPr>
              <w:t>6.</w:t>
            </w:r>
            <w:r>
              <w:rPr>
                <w:rFonts w:eastAsiaTheme="minorEastAsia" w:cstheme="minorBidi"/>
                <w:smallCaps w:val="0"/>
                <w:noProof/>
                <w:sz w:val="24"/>
                <w:szCs w:val="24"/>
                <w:lang w:val="en-PL" w:eastAsia="en-GB"/>
              </w:rPr>
              <w:tab/>
            </w:r>
            <w:r w:rsidRPr="00B56983">
              <w:rPr>
                <w:rStyle w:val="Hyperlink"/>
                <w:noProof/>
              </w:rPr>
              <w:t>Client-server interaction</w:t>
            </w:r>
            <w:r>
              <w:rPr>
                <w:noProof/>
                <w:webHidden/>
              </w:rPr>
              <w:tab/>
            </w:r>
            <w:r>
              <w:rPr>
                <w:noProof/>
                <w:webHidden/>
              </w:rPr>
              <w:fldChar w:fldCharType="begin"/>
            </w:r>
            <w:r>
              <w:rPr>
                <w:noProof/>
                <w:webHidden/>
              </w:rPr>
              <w:instrText xml:space="preserve"> PAGEREF _Toc75360030 \h </w:instrText>
            </w:r>
            <w:r>
              <w:rPr>
                <w:noProof/>
                <w:webHidden/>
              </w:rPr>
            </w:r>
            <w:r>
              <w:rPr>
                <w:noProof/>
                <w:webHidden/>
              </w:rPr>
              <w:fldChar w:fldCharType="separate"/>
            </w:r>
            <w:r>
              <w:rPr>
                <w:noProof/>
                <w:webHidden/>
              </w:rPr>
              <w:t>11</w:t>
            </w:r>
            <w:r>
              <w:rPr>
                <w:noProof/>
                <w:webHidden/>
              </w:rPr>
              <w:fldChar w:fldCharType="end"/>
            </w:r>
          </w:hyperlink>
        </w:p>
        <w:p w14:paraId="15181678" w14:textId="0DB5BF8E"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31" w:history="1">
            <w:r w:rsidRPr="00B56983">
              <w:rPr>
                <w:rStyle w:val="Hyperlink"/>
                <w:noProof/>
              </w:rPr>
              <w:t>6.1.</w:t>
            </w:r>
            <w:r>
              <w:rPr>
                <w:rFonts w:eastAsiaTheme="minorEastAsia" w:cstheme="minorBidi"/>
                <w:i w:val="0"/>
                <w:iCs w:val="0"/>
                <w:noProof/>
                <w:sz w:val="24"/>
                <w:szCs w:val="24"/>
                <w:lang w:val="en-PL" w:eastAsia="en-GB"/>
              </w:rPr>
              <w:tab/>
            </w:r>
            <w:r w:rsidRPr="00B56983">
              <w:rPr>
                <w:rStyle w:val="Hyperlink"/>
                <w:noProof/>
              </w:rPr>
              <w:t>WebSockets API</w:t>
            </w:r>
            <w:r>
              <w:rPr>
                <w:noProof/>
                <w:webHidden/>
              </w:rPr>
              <w:tab/>
            </w:r>
            <w:r>
              <w:rPr>
                <w:noProof/>
                <w:webHidden/>
              </w:rPr>
              <w:fldChar w:fldCharType="begin"/>
            </w:r>
            <w:r>
              <w:rPr>
                <w:noProof/>
                <w:webHidden/>
              </w:rPr>
              <w:instrText xml:space="preserve"> PAGEREF _Toc75360031 \h </w:instrText>
            </w:r>
            <w:r>
              <w:rPr>
                <w:noProof/>
                <w:webHidden/>
              </w:rPr>
            </w:r>
            <w:r>
              <w:rPr>
                <w:noProof/>
                <w:webHidden/>
              </w:rPr>
              <w:fldChar w:fldCharType="separate"/>
            </w:r>
            <w:r>
              <w:rPr>
                <w:noProof/>
                <w:webHidden/>
              </w:rPr>
              <w:t>11</w:t>
            </w:r>
            <w:r>
              <w:rPr>
                <w:noProof/>
                <w:webHidden/>
              </w:rPr>
              <w:fldChar w:fldCharType="end"/>
            </w:r>
          </w:hyperlink>
        </w:p>
        <w:p w14:paraId="5822BA68" w14:textId="348899FF"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32" w:history="1">
            <w:r w:rsidRPr="00B56983">
              <w:rPr>
                <w:rStyle w:val="Hyperlink"/>
                <w:noProof/>
              </w:rPr>
              <w:t>6.2.</w:t>
            </w:r>
            <w:r>
              <w:rPr>
                <w:rFonts w:eastAsiaTheme="minorEastAsia" w:cstheme="minorBidi"/>
                <w:i w:val="0"/>
                <w:iCs w:val="0"/>
                <w:noProof/>
                <w:sz w:val="24"/>
                <w:szCs w:val="24"/>
                <w:lang w:val="en-PL" w:eastAsia="en-GB"/>
              </w:rPr>
              <w:tab/>
            </w:r>
            <w:r w:rsidRPr="00B56983">
              <w:rPr>
                <w:rStyle w:val="Hyperlink"/>
                <w:noProof/>
              </w:rPr>
              <w:t>Making a move</w:t>
            </w:r>
            <w:r>
              <w:rPr>
                <w:noProof/>
                <w:webHidden/>
              </w:rPr>
              <w:tab/>
            </w:r>
            <w:r>
              <w:rPr>
                <w:noProof/>
                <w:webHidden/>
              </w:rPr>
              <w:fldChar w:fldCharType="begin"/>
            </w:r>
            <w:r>
              <w:rPr>
                <w:noProof/>
                <w:webHidden/>
              </w:rPr>
              <w:instrText xml:space="preserve"> PAGEREF _Toc75360032 \h </w:instrText>
            </w:r>
            <w:r>
              <w:rPr>
                <w:noProof/>
                <w:webHidden/>
              </w:rPr>
            </w:r>
            <w:r>
              <w:rPr>
                <w:noProof/>
                <w:webHidden/>
              </w:rPr>
              <w:fldChar w:fldCharType="separate"/>
            </w:r>
            <w:r>
              <w:rPr>
                <w:noProof/>
                <w:webHidden/>
              </w:rPr>
              <w:t>11</w:t>
            </w:r>
            <w:r>
              <w:rPr>
                <w:noProof/>
                <w:webHidden/>
              </w:rPr>
              <w:fldChar w:fldCharType="end"/>
            </w:r>
          </w:hyperlink>
        </w:p>
        <w:p w14:paraId="47560631" w14:textId="679F8CAC"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33" w:history="1">
            <w:r w:rsidRPr="00B56983">
              <w:rPr>
                <w:rStyle w:val="Hyperlink"/>
                <w:noProof/>
              </w:rPr>
              <w:t>6.3.</w:t>
            </w:r>
            <w:r>
              <w:rPr>
                <w:rFonts w:eastAsiaTheme="minorEastAsia" w:cstheme="minorBidi"/>
                <w:i w:val="0"/>
                <w:iCs w:val="0"/>
                <w:noProof/>
                <w:sz w:val="24"/>
                <w:szCs w:val="24"/>
                <w:lang w:val="en-PL" w:eastAsia="en-GB"/>
              </w:rPr>
              <w:tab/>
            </w:r>
            <w:r w:rsidRPr="00B56983">
              <w:rPr>
                <w:rStyle w:val="Hyperlink"/>
                <w:noProof/>
              </w:rPr>
              <w:t>Backend server</w:t>
            </w:r>
            <w:r>
              <w:rPr>
                <w:noProof/>
                <w:webHidden/>
              </w:rPr>
              <w:tab/>
            </w:r>
            <w:r>
              <w:rPr>
                <w:noProof/>
                <w:webHidden/>
              </w:rPr>
              <w:fldChar w:fldCharType="begin"/>
            </w:r>
            <w:r>
              <w:rPr>
                <w:noProof/>
                <w:webHidden/>
              </w:rPr>
              <w:instrText xml:space="preserve"> PAGEREF _Toc75360033 \h </w:instrText>
            </w:r>
            <w:r>
              <w:rPr>
                <w:noProof/>
                <w:webHidden/>
              </w:rPr>
            </w:r>
            <w:r>
              <w:rPr>
                <w:noProof/>
                <w:webHidden/>
              </w:rPr>
              <w:fldChar w:fldCharType="separate"/>
            </w:r>
            <w:r>
              <w:rPr>
                <w:noProof/>
                <w:webHidden/>
              </w:rPr>
              <w:t>11</w:t>
            </w:r>
            <w:r>
              <w:rPr>
                <w:noProof/>
                <w:webHidden/>
              </w:rPr>
              <w:fldChar w:fldCharType="end"/>
            </w:r>
          </w:hyperlink>
        </w:p>
        <w:p w14:paraId="4A385A8B" w14:textId="648956B7"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34" w:history="1">
            <w:r w:rsidRPr="00B56983">
              <w:rPr>
                <w:rStyle w:val="Hyperlink"/>
                <w:noProof/>
              </w:rPr>
              <w:t>6.4.</w:t>
            </w:r>
            <w:r>
              <w:rPr>
                <w:rFonts w:eastAsiaTheme="minorEastAsia" w:cstheme="minorBidi"/>
                <w:i w:val="0"/>
                <w:iCs w:val="0"/>
                <w:noProof/>
                <w:sz w:val="24"/>
                <w:szCs w:val="24"/>
                <w:lang w:val="en-PL" w:eastAsia="en-GB"/>
              </w:rPr>
              <w:tab/>
            </w:r>
            <w:r w:rsidRPr="00B56983">
              <w:rPr>
                <w:rStyle w:val="Hyperlink"/>
                <w:noProof/>
              </w:rPr>
              <w:t>Database</w:t>
            </w:r>
            <w:r>
              <w:rPr>
                <w:noProof/>
                <w:webHidden/>
              </w:rPr>
              <w:tab/>
            </w:r>
            <w:r>
              <w:rPr>
                <w:noProof/>
                <w:webHidden/>
              </w:rPr>
              <w:fldChar w:fldCharType="begin"/>
            </w:r>
            <w:r>
              <w:rPr>
                <w:noProof/>
                <w:webHidden/>
              </w:rPr>
              <w:instrText xml:space="preserve"> PAGEREF _Toc75360034 \h </w:instrText>
            </w:r>
            <w:r>
              <w:rPr>
                <w:noProof/>
                <w:webHidden/>
              </w:rPr>
            </w:r>
            <w:r>
              <w:rPr>
                <w:noProof/>
                <w:webHidden/>
              </w:rPr>
              <w:fldChar w:fldCharType="separate"/>
            </w:r>
            <w:r>
              <w:rPr>
                <w:noProof/>
                <w:webHidden/>
              </w:rPr>
              <w:t>11</w:t>
            </w:r>
            <w:r>
              <w:rPr>
                <w:noProof/>
                <w:webHidden/>
              </w:rPr>
              <w:fldChar w:fldCharType="end"/>
            </w:r>
          </w:hyperlink>
        </w:p>
        <w:p w14:paraId="6EF6710B" w14:textId="1A6664E5"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35" w:history="1">
            <w:r w:rsidRPr="00B56983">
              <w:rPr>
                <w:rStyle w:val="Hyperlink"/>
                <w:noProof/>
              </w:rPr>
              <w:t>6.5.</w:t>
            </w:r>
            <w:r>
              <w:rPr>
                <w:rFonts w:eastAsiaTheme="minorEastAsia" w:cstheme="minorBidi"/>
                <w:i w:val="0"/>
                <w:iCs w:val="0"/>
                <w:noProof/>
                <w:sz w:val="24"/>
                <w:szCs w:val="24"/>
                <w:lang w:val="en-PL" w:eastAsia="en-GB"/>
              </w:rPr>
              <w:tab/>
            </w:r>
            <w:r w:rsidRPr="00B56983">
              <w:rPr>
                <w:rStyle w:val="Hyperlink"/>
                <w:noProof/>
              </w:rPr>
              <w:t>WebSockets API</w:t>
            </w:r>
            <w:r>
              <w:rPr>
                <w:noProof/>
                <w:webHidden/>
              </w:rPr>
              <w:tab/>
            </w:r>
            <w:r>
              <w:rPr>
                <w:noProof/>
                <w:webHidden/>
              </w:rPr>
              <w:fldChar w:fldCharType="begin"/>
            </w:r>
            <w:r>
              <w:rPr>
                <w:noProof/>
                <w:webHidden/>
              </w:rPr>
              <w:instrText xml:space="preserve"> PAGEREF _Toc75360035 \h </w:instrText>
            </w:r>
            <w:r>
              <w:rPr>
                <w:noProof/>
                <w:webHidden/>
              </w:rPr>
            </w:r>
            <w:r>
              <w:rPr>
                <w:noProof/>
                <w:webHidden/>
              </w:rPr>
              <w:fldChar w:fldCharType="separate"/>
            </w:r>
            <w:r>
              <w:rPr>
                <w:noProof/>
                <w:webHidden/>
              </w:rPr>
              <w:t>11</w:t>
            </w:r>
            <w:r>
              <w:rPr>
                <w:noProof/>
                <w:webHidden/>
              </w:rPr>
              <w:fldChar w:fldCharType="end"/>
            </w:r>
          </w:hyperlink>
        </w:p>
        <w:p w14:paraId="7F5B9812" w14:textId="0D2DBC35"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36" w:history="1">
            <w:r w:rsidRPr="00B56983">
              <w:rPr>
                <w:rStyle w:val="Hyperlink"/>
                <w:noProof/>
              </w:rPr>
              <w:t>6.6.</w:t>
            </w:r>
            <w:r>
              <w:rPr>
                <w:rFonts w:eastAsiaTheme="minorEastAsia" w:cstheme="minorBidi"/>
                <w:i w:val="0"/>
                <w:iCs w:val="0"/>
                <w:noProof/>
                <w:sz w:val="24"/>
                <w:szCs w:val="24"/>
                <w:lang w:val="en-PL" w:eastAsia="en-GB"/>
              </w:rPr>
              <w:tab/>
            </w:r>
            <w:r w:rsidRPr="00B56983">
              <w:rPr>
                <w:rStyle w:val="Hyperlink"/>
                <w:noProof/>
              </w:rPr>
              <w:t>Authentication?</w:t>
            </w:r>
            <w:r>
              <w:rPr>
                <w:noProof/>
                <w:webHidden/>
              </w:rPr>
              <w:tab/>
            </w:r>
            <w:r>
              <w:rPr>
                <w:noProof/>
                <w:webHidden/>
              </w:rPr>
              <w:fldChar w:fldCharType="begin"/>
            </w:r>
            <w:r>
              <w:rPr>
                <w:noProof/>
                <w:webHidden/>
              </w:rPr>
              <w:instrText xml:space="preserve"> PAGEREF _Toc75360036 \h </w:instrText>
            </w:r>
            <w:r>
              <w:rPr>
                <w:noProof/>
                <w:webHidden/>
              </w:rPr>
            </w:r>
            <w:r>
              <w:rPr>
                <w:noProof/>
                <w:webHidden/>
              </w:rPr>
              <w:fldChar w:fldCharType="separate"/>
            </w:r>
            <w:r>
              <w:rPr>
                <w:noProof/>
                <w:webHidden/>
              </w:rPr>
              <w:t>11</w:t>
            </w:r>
            <w:r>
              <w:rPr>
                <w:noProof/>
                <w:webHidden/>
              </w:rPr>
              <w:fldChar w:fldCharType="end"/>
            </w:r>
          </w:hyperlink>
        </w:p>
        <w:p w14:paraId="77E5EC16" w14:textId="18BD145E"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37" w:history="1">
            <w:r w:rsidRPr="00B56983">
              <w:rPr>
                <w:rStyle w:val="Hyperlink"/>
                <w:noProof/>
              </w:rPr>
              <w:t>6.7.</w:t>
            </w:r>
            <w:r>
              <w:rPr>
                <w:rFonts w:eastAsiaTheme="minorEastAsia" w:cstheme="minorBidi"/>
                <w:i w:val="0"/>
                <w:iCs w:val="0"/>
                <w:noProof/>
                <w:sz w:val="24"/>
                <w:szCs w:val="24"/>
                <w:lang w:val="en-PL" w:eastAsia="en-GB"/>
              </w:rPr>
              <w:tab/>
            </w:r>
            <w:r w:rsidRPr="00B56983">
              <w:rPr>
                <w:rStyle w:val="Hyperlink"/>
                <w:noProof/>
              </w:rPr>
              <w:t>ELO ranking</w:t>
            </w:r>
            <w:r>
              <w:rPr>
                <w:noProof/>
                <w:webHidden/>
              </w:rPr>
              <w:tab/>
            </w:r>
            <w:r>
              <w:rPr>
                <w:noProof/>
                <w:webHidden/>
              </w:rPr>
              <w:fldChar w:fldCharType="begin"/>
            </w:r>
            <w:r>
              <w:rPr>
                <w:noProof/>
                <w:webHidden/>
              </w:rPr>
              <w:instrText xml:space="preserve"> PAGEREF _Toc75360037 \h </w:instrText>
            </w:r>
            <w:r>
              <w:rPr>
                <w:noProof/>
                <w:webHidden/>
              </w:rPr>
            </w:r>
            <w:r>
              <w:rPr>
                <w:noProof/>
                <w:webHidden/>
              </w:rPr>
              <w:fldChar w:fldCharType="separate"/>
            </w:r>
            <w:r>
              <w:rPr>
                <w:noProof/>
                <w:webHidden/>
              </w:rPr>
              <w:t>11</w:t>
            </w:r>
            <w:r>
              <w:rPr>
                <w:noProof/>
                <w:webHidden/>
              </w:rPr>
              <w:fldChar w:fldCharType="end"/>
            </w:r>
          </w:hyperlink>
        </w:p>
        <w:p w14:paraId="4A9F0A71" w14:textId="5D80E80F" w:rsidR="008A46AC" w:rsidRDefault="008A46AC">
          <w:pPr>
            <w:pStyle w:val="TOC3"/>
            <w:tabs>
              <w:tab w:val="left" w:pos="1000"/>
              <w:tab w:val="right" w:leader="dot" w:pos="9062"/>
            </w:tabs>
            <w:rPr>
              <w:rFonts w:eastAsiaTheme="minorEastAsia" w:cstheme="minorBidi"/>
              <w:i w:val="0"/>
              <w:iCs w:val="0"/>
              <w:noProof/>
              <w:sz w:val="24"/>
              <w:szCs w:val="24"/>
              <w:lang w:val="en-PL" w:eastAsia="en-GB"/>
            </w:rPr>
          </w:pPr>
          <w:hyperlink w:anchor="_Toc75360038" w:history="1">
            <w:r w:rsidRPr="00B56983">
              <w:rPr>
                <w:rStyle w:val="Hyperlink"/>
                <w:noProof/>
              </w:rPr>
              <w:t>6.8.</w:t>
            </w:r>
            <w:r>
              <w:rPr>
                <w:rFonts w:eastAsiaTheme="minorEastAsia" w:cstheme="minorBidi"/>
                <w:i w:val="0"/>
                <w:iCs w:val="0"/>
                <w:noProof/>
                <w:sz w:val="24"/>
                <w:szCs w:val="24"/>
                <w:lang w:val="en-PL" w:eastAsia="en-GB"/>
              </w:rPr>
              <w:tab/>
            </w:r>
            <w:r w:rsidRPr="00B56983">
              <w:rPr>
                <w:rStyle w:val="Hyperlink"/>
                <w:noProof/>
              </w:rPr>
              <w:t>Matchmaking</w:t>
            </w:r>
            <w:r>
              <w:rPr>
                <w:noProof/>
                <w:webHidden/>
              </w:rPr>
              <w:tab/>
            </w:r>
            <w:r>
              <w:rPr>
                <w:noProof/>
                <w:webHidden/>
              </w:rPr>
              <w:fldChar w:fldCharType="begin"/>
            </w:r>
            <w:r>
              <w:rPr>
                <w:noProof/>
                <w:webHidden/>
              </w:rPr>
              <w:instrText xml:space="preserve"> PAGEREF _Toc75360038 \h </w:instrText>
            </w:r>
            <w:r>
              <w:rPr>
                <w:noProof/>
                <w:webHidden/>
              </w:rPr>
            </w:r>
            <w:r>
              <w:rPr>
                <w:noProof/>
                <w:webHidden/>
              </w:rPr>
              <w:fldChar w:fldCharType="separate"/>
            </w:r>
            <w:r>
              <w:rPr>
                <w:noProof/>
                <w:webHidden/>
              </w:rPr>
              <w:t>11</w:t>
            </w:r>
            <w:r>
              <w:rPr>
                <w:noProof/>
                <w:webHidden/>
              </w:rPr>
              <w:fldChar w:fldCharType="end"/>
            </w:r>
          </w:hyperlink>
        </w:p>
        <w:p w14:paraId="52607408" w14:textId="701C4588" w:rsidR="008A46AC" w:rsidRDefault="008A46AC">
          <w:pPr>
            <w:pStyle w:val="TOC2"/>
            <w:tabs>
              <w:tab w:val="left" w:pos="600"/>
              <w:tab w:val="right" w:leader="dot" w:pos="9062"/>
            </w:tabs>
            <w:rPr>
              <w:rFonts w:eastAsiaTheme="minorEastAsia" w:cstheme="minorBidi"/>
              <w:smallCaps w:val="0"/>
              <w:noProof/>
              <w:sz w:val="24"/>
              <w:szCs w:val="24"/>
              <w:lang w:val="en-PL" w:eastAsia="en-GB"/>
            </w:rPr>
          </w:pPr>
          <w:hyperlink w:anchor="_Toc75360039" w:history="1">
            <w:r w:rsidRPr="00B56983">
              <w:rPr>
                <w:rStyle w:val="Hyperlink"/>
                <w:noProof/>
              </w:rPr>
              <w:t>7.</w:t>
            </w:r>
            <w:r>
              <w:rPr>
                <w:rFonts w:eastAsiaTheme="minorEastAsia" w:cstheme="minorBidi"/>
                <w:smallCaps w:val="0"/>
                <w:noProof/>
                <w:sz w:val="24"/>
                <w:szCs w:val="24"/>
                <w:lang w:val="en-PL" w:eastAsia="en-GB"/>
              </w:rPr>
              <w:tab/>
            </w:r>
            <w:r w:rsidRPr="00B56983">
              <w:rPr>
                <w:rStyle w:val="Hyperlink"/>
                <w:noProof/>
              </w:rPr>
              <w:t>Conclusion</w:t>
            </w:r>
            <w:r>
              <w:rPr>
                <w:noProof/>
                <w:webHidden/>
              </w:rPr>
              <w:tab/>
            </w:r>
            <w:r>
              <w:rPr>
                <w:noProof/>
                <w:webHidden/>
              </w:rPr>
              <w:fldChar w:fldCharType="begin"/>
            </w:r>
            <w:r>
              <w:rPr>
                <w:noProof/>
                <w:webHidden/>
              </w:rPr>
              <w:instrText xml:space="preserve"> PAGEREF _Toc75360039 \h </w:instrText>
            </w:r>
            <w:r>
              <w:rPr>
                <w:noProof/>
                <w:webHidden/>
              </w:rPr>
            </w:r>
            <w:r>
              <w:rPr>
                <w:noProof/>
                <w:webHidden/>
              </w:rPr>
              <w:fldChar w:fldCharType="separate"/>
            </w:r>
            <w:r>
              <w:rPr>
                <w:noProof/>
                <w:webHidden/>
              </w:rPr>
              <w:t>12</w:t>
            </w:r>
            <w:r>
              <w:rPr>
                <w:noProof/>
                <w:webHidden/>
              </w:rPr>
              <w:fldChar w:fldCharType="end"/>
            </w:r>
          </w:hyperlink>
        </w:p>
        <w:p w14:paraId="59502EB9" w14:textId="524C13DA" w:rsidR="008A46AC" w:rsidRDefault="008A46AC">
          <w:pPr>
            <w:pStyle w:val="TOC2"/>
            <w:tabs>
              <w:tab w:val="left" w:pos="600"/>
              <w:tab w:val="right" w:leader="dot" w:pos="9062"/>
            </w:tabs>
            <w:rPr>
              <w:rFonts w:eastAsiaTheme="minorEastAsia" w:cstheme="minorBidi"/>
              <w:smallCaps w:val="0"/>
              <w:noProof/>
              <w:sz w:val="24"/>
              <w:szCs w:val="24"/>
              <w:lang w:val="en-PL" w:eastAsia="en-GB"/>
            </w:rPr>
          </w:pPr>
          <w:hyperlink w:anchor="_Toc75360040" w:history="1">
            <w:r w:rsidRPr="00B56983">
              <w:rPr>
                <w:rStyle w:val="Hyperlink"/>
                <w:noProof/>
              </w:rPr>
              <w:t>8.</w:t>
            </w:r>
            <w:r>
              <w:rPr>
                <w:rFonts w:eastAsiaTheme="minorEastAsia" w:cstheme="minorBidi"/>
                <w:smallCaps w:val="0"/>
                <w:noProof/>
                <w:sz w:val="24"/>
                <w:szCs w:val="24"/>
                <w:lang w:val="en-PL" w:eastAsia="en-GB"/>
              </w:rPr>
              <w:tab/>
            </w:r>
            <w:r w:rsidRPr="00B56983">
              <w:rPr>
                <w:rStyle w:val="Hyperlink"/>
                <w:noProof/>
              </w:rPr>
              <w:t>Bibliography</w:t>
            </w:r>
            <w:r>
              <w:rPr>
                <w:noProof/>
                <w:webHidden/>
              </w:rPr>
              <w:tab/>
            </w:r>
            <w:r>
              <w:rPr>
                <w:noProof/>
                <w:webHidden/>
              </w:rPr>
              <w:fldChar w:fldCharType="begin"/>
            </w:r>
            <w:r>
              <w:rPr>
                <w:noProof/>
                <w:webHidden/>
              </w:rPr>
              <w:instrText xml:space="preserve"> PAGEREF _Toc75360040 \h </w:instrText>
            </w:r>
            <w:r>
              <w:rPr>
                <w:noProof/>
                <w:webHidden/>
              </w:rPr>
            </w:r>
            <w:r>
              <w:rPr>
                <w:noProof/>
                <w:webHidden/>
              </w:rPr>
              <w:fldChar w:fldCharType="separate"/>
            </w:r>
            <w:r>
              <w:rPr>
                <w:noProof/>
                <w:webHidden/>
              </w:rPr>
              <w:t>12</w:t>
            </w:r>
            <w:r>
              <w:rPr>
                <w:noProof/>
                <w:webHidden/>
              </w:rPr>
              <w:fldChar w:fldCharType="end"/>
            </w:r>
          </w:hyperlink>
        </w:p>
        <w:p w14:paraId="18892946" w14:textId="741D448C" w:rsidR="00151957" w:rsidRPr="004960D3" w:rsidRDefault="00151957">
          <w:pPr>
            <w:rPr>
              <w:rFonts w:ascii="Times New Roman" w:hAnsi="Times New Roman"/>
            </w:rPr>
          </w:pPr>
          <w:r w:rsidRPr="004960D3">
            <w:rPr>
              <w:rFonts w:ascii="Times New Roman" w:hAnsi="Times New Roman"/>
              <w:b/>
              <w:bCs/>
              <w:noProof/>
            </w:rPr>
            <w:fldChar w:fldCharType="end"/>
          </w:r>
        </w:p>
      </w:sdtContent>
    </w:sdt>
    <w:p w14:paraId="7C1468F9" w14:textId="77777777" w:rsidR="00151957" w:rsidRPr="004960D3" w:rsidRDefault="00151957" w:rsidP="007E7AE9">
      <w:pPr>
        <w:jc w:val="center"/>
        <w:rPr>
          <w:rFonts w:ascii="Times New Roman" w:hAnsi="Times New Roman"/>
          <w:sz w:val="22"/>
          <w:szCs w:val="22"/>
        </w:rPr>
      </w:pPr>
    </w:p>
    <w:p w14:paraId="5013058D" w14:textId="77777777" w:rsidR="007E7AE9" w:rsidRPr="004960D3" w:rsidRDefault="007E7AE9" w:rsidP="00151957">
      <w:pPr>
        <w:pStyle w:val="Heading2"/>
        <w:pageBreakBefore/>
        <w:ind w:left="357" w:hanging="357"/>
        <w:rPr>
          <w:lang w:val="en-US"/>
        </w:rPr>
      </w:pPr>
      <w:bookmarkStart w:id="0" w:name="_Toc75360009"/>
      <w:r w:rsidRPr="004960D3">
        <w:rPr>
          <w:lang w:val="en-US"/>
        </w:rPr>
        <w:lastRenderedPageBreak/>
        <w:t>Introduction</w:t>
      </w:r>
      <w:bookmarkEnd w:id="0"/>
    </w:p>
    <w:p w14:paraId="04C8C7DF" w14:textId="77777777" w:rsidR="007E7AE9" w:rsidRPr="004960D3" w:rsidRDefault="007E7AE9" w:rsidP="007E7AE9">
      <w:pPr>
        <w:pStyle w:val="NormalWeb"/>
        <w:spacing w:before="220" w:beforeAutospacing="0" w:after="220" w:afterAutospacing="0"/>
        <w:ind w:firstLine="720"/>
        <w:rPr>
          <w:sz w:val="22"/>
          <w:szCs w:val="22"/>
          <w:lang w:val="en-US"/>
        </w:rPr>
      </w:pPr>
      <w:r w:rsidRPr="004960D3">
        <w:rPr>
          <w:color w:val="B7B7B7"/>
          <w:sz w:val="22"/>
          <w:szCs w:val="22"/>
          <w:lang w:val="en-US"/>
        </w:rPr>
        <w:t>Inform about topic -&gt; What is this thesis/diploma about ...</w:t>
      </w:r>
    </w:p>
    <w:p w14:paraId="25A85ABB" w14:textId="77777777" w:rsidR="007E7AE9" w:rsidRPr="004960D3" w:rsidRDefault="007E7AE9" w:rsidP="007E7AE9">
      <w:pPr>
        <w:pStyle w:val="NormalWeb"/>
        <w:spacing w:before="220" w:beforeAutospacing="0" w:after="220" w:afterAutospacing="0"/>
        <w:ind w:firstLine="720"/>
        <w:rPr>
          <w:sz w:val="22"/>
          <w:szCs w:val="22"/>
          <w:lang w:val="en-US"/>
        </w:rPr>
      </w:pPr>
      <w:r w:rsidRPr="004960D3">
        <w:rPr>
          <w:color w:val="B7B7B7"/>
          <w:sz w:val="22"/>
          <w:szCs w:val="22"/>
          <w:lang w:val="en-US"/>
        </w:rPr>
        <w:t>(Don't write it at the beginning (final version)</w:t>
      </w:r>
    </w:p>
    <w:p w14:paraId="46AD6B8F" w14:textId="77777777" w:rsidR="007E7AE9" w:rsidRPr="004960D3" w:rsidRDefault="007E7AE9" w:rsidP="007E7AE9">
      <w:pPr>
        <w:pStyle w:val="NormalWeb"/>
        <w:spacing w:before="220" w:beforeAutospacing="0" w:after="220" w:afterAutospacing="0"/>
        <w:ind w:firstLine="720"/>
        <w:rPr>
          <w:sz w:val="22"/>
          <w:szCs w:val="22"/>
          <w:lang w:val="en-US"/>
        </w:rPr>
      </w:pPr>
      <w:r w:rsidRPr="004960D3">
        <w:rPr>
          <w:color w:val="B7B7B7"/>
          <w:sz w:val="22"/>
          <w:szCs w:val="22"/>
          <w:lang w:val="en-US"/>
        </w:rPr>
        <w:t>Explain …</w:t>
      </w:r>
    </w:p>
    <w:p w14:paraId="06042C90" w14:textId="77777777" w:rsidR="007E7AE9" w:rsidRPr="004960D3" w:rsidRDefault="007E7AE9" w:rsidP="007E7AE9">
      <w:pPr>
        <w:rPr>
          <w:rFonts w:ascii="Times New Roman" w:hAnsi="Times New Roman"/>
          <w:sz w:val="22"/>
          <w:szCs w:val="22"/>
        </w:rPr>
      </w:pPr>
    </w:p>
    <w:p w14:paraId="692E3B18" w14:textId="77777777" w:rsidR="007E7AE9" w:rsidRPr="004960D3" w:rsidRDefault="007E7AE9" w:rsidP="007E7AE9">
      <w:pPr>
        <w:pStyle w:val="NormalWeb"/>
        <w:spacing w:before="220" w:beforeAutospacing="0" w:after="220" w:afterAutospacing="0"/>
        <w:ind w:firstLine="720"/>
        <w:rPr>
          <w:sz w:val="22"/>
          <w:szCs w:val="22"/>
          <w:lang w:val="en-US"/>
        </w:rPr>
      </w:pPr>
      <w:r w:rsidRPr="004960D3">
        <w:rPr>
          <w:color w:val="000000"/>
          <w:sz w:val="22"/>
          <w:szCs w:val="22"/>
          <w:shd w:val="clear" w:color="auto" w:fill="FFFF00"/>
          <w:lang w:val="en-US"/>
        </w:rPr>
        <w:t>List of goals:</w:t>
      </w:r>
    </w:p>
    <w:p w14:paraId="2D9DFD0F" w14:textId="77777777" w:rsidR="007E7AE9" w:rsidRPr="004960D3" w:rsidRDefault="007E7AE9" w:rsidP="007E7AE9">
      <w:pPr>
        <w:pStyle w:val="NormalWeb"/>
        <w:spacing w:before="220" w:beforeAutospacing="0" w:after="220" w:afterAutospacing="0"/>
        <w:ind w:firstLine="720"/>
        <w:rPr>
          <w:sz w:val="22"/>
          <w:szCs w:val="22"/>
          <w:lang w:val="en-US"/>
        </w:rPr>
      </w:pPr>
      <w:r w:rsidRPr="004960D3">
        <w:rPr>
          <w:color w:val="B7B7B7"/>
          <w:sz w:val="22"/>
          <w:szCs w:val="22"/>
          <w:lang w:val="en-US"/>
        </w:rPr>
        <w:t>(THIS part is written BEFORE You will start...) -&gt; It defines how You wish to proceed...</w:t>
      </w:r>
    </w:p>
    <w:p w14:paraId="2101ED29" w14:textId="77777777" w:rsidR="007E7AE9" w:rsidRPr="004960D3" w:rsidRDefault="007E7AE9" w:rsidP="007E7AE9">
      <w:pPr>
        <w:pStyle w:val="NormalWeb"/>
        <w:spacing w:before="220" w:beforeAutospacing="0" w:after="220" w:afterAutospacing="0"/>
        <w:ind w:firstLine="720"/>
        <w:rPr>
          <w:sz w:val="22"/>
          <w:szCs w:val="22"/>
          <w:lang w:val="en-US"/>
        </w:rPr>
      </w:pPr>
      <w:r w:rsidRPr="004960D3">
        <w:rPr>
          <w:color w:val="B7B7B7"/>
          <w:sz w:val="22"/>
          <w:szCs w:val="22"/>
          <w:lang w:val="en-US"/>
        </w:rPr>
        <w:t xml:space="preserve">(Do not give any answers to your </w:t>
      </w:r>
      <w:proofErr w:type="gramStart"/>
      <w:r w:rsidRPr="004960D3">
        <w:rPr>
          <w:color w:val="B7B7B7"/>
          <w:sz w:val="22"/>
          <w:szCs w:val="22"/>
          <w:lang w:val="en-US"/>
        </w:rPr>
        <w:t>problems)...</w:t>
      </w:r>
      <w:proofErr w:type="gramEnd"/>
      <w:r w:rsidRPr="004960D3">
        <w:rPr>
          <w:color w:val="B7B7B7"/>
          <w:sz w:val="22"/>
          <w:szCs w:val="22"/>
          <w:lang w:val="en-US"/>
        </w:rPr>
        <w:t>.</w:t>
      </w:r>
    </w:p>
    <w:p w14:paraId="61F40706" w14:textId="77777777" w:rsidR="007E7AE9" w:rsidRPr="004960D3" w:rsidRDefault="007E7AE9" w:rsidP="007E7AE9">
      <w:pPr>
        <w:pStyle w:val="NormalWeb"/>
        <w:spacing w:before="220" w:beforeAutospacing="0" w:after="220" w:afterAutospacing="0"/>
        <w:ind w:firstLine="720"/>
        <w:rPr>
          <w:sz w:val="22"/>
          <w:szCs w:val="22"/>
          <w:lang w:val="en-US"/>
        </w:rPr>
      </w:pPr>
      <w:r w:rsidRPr="004960D3">
        <w:rPr>
          <w:color w:val="B7B7B7"/>
          <w:sz w:val="22"/>
          <w:szCs w:val="22"/>
          <w:lang w:val="en-US"/>
        </w:rPr>
        <w:t>#KEYWORDS!!!!</w:t>
      </w:r>
    </w:p>
    <w:p w14:paraId="69BE55CE" w14:textId="77777777" w:rsidR="007E7AE9" w:rsidRPr="004960D3" w:rsidRDefault="007E7AE9" w:rsidP="007E7AE9">
      <w:pPr>
        <w:rPr>
          <w:rFonts w:ascii="Times New Roman" w:hAnsi="Times New Roman"/>
          <w:sz w:val="22"/>
          <w:szCs w:val="22"/>
        </w:rPr>
      </w:pPr>
    </w:p>
    <w:p w14:paraId="45EEBDDE" w14:textId="77777777" w:rsidR="007E7AE9" w:rsidRPr="004960D3" w:rsidRDefault="007E7AE9" w:rsidP="007E7AE9">
      <w:pPr>
        <w:pStyle w:val="NormalWeb"/>
        <w:spacing w:before="0" w:beforeAutospacing="0" w:after="0" w:afterAutospacing="0"/>
        <w:ind w:firstLine="720"/>
        <w:rPr>
          <w:sz w:val="22"/>
          <w:szCs w:val="22"/>
          <w:lang w:val="en-US"/>
        </w:rPr>
      </w:pPr>
      <w:r w:rsidRPr="004960D3">
        <w:rPr>
          <w:color w:val="000000"/>
          <w:sz w:val="22"/>
          <w:szCs w:val="22"/>
          <w:shd w:val="clear" w:color="auto" w:fill="FFFF00"/>
          <w:lang w:val="en-US"/>
        </w:rPr>
        <w:t>List of technologies</w:t>
      </w:r>
    </w:p>
    <w:p w14:paraId="72F6B50D" w14:textId="77777777" w:rsidR="007E7AE9" w:rsidRPr="004960D3" w:rsidRDefault="007E7AE9" w:rsidP="00151957">
      <w:pPr>
        <w:pStyle w:val="Heading2"/>
        <w:pageBreakBefore/>
        <w:ind w:left="357" w:hanging="357"/>
        <w:rPr>
          <w:lang w:val="en-US"/>
        </w:rPr>
      </w:pPr>
      <w:bookmarkStart w:id="1" w:name="_Toc75360010"/>
      <w:r w:rsidRPr="004960D3">
        <w:rPr>
          <w:lang w:val="en-US"/>
        </w:rPr>
        <w:lastRenderedPageBreak/>
        <w:t>Project description</w:t>
      </w:r>
      <w:bookmarkEnd w:id="1"/>
    </w:p>
    <w:p w14:paraId="7D8CB7E5" w14:textId="77777777" w:rsidR="007E7AE9" w:rsidRPr="004960D3" w:rsidRDefault="007E7AE9" w:rsidP="007E7AE9">
      <w:pPr>
        <w:pStyle w:val="Heading3"/>
        <w:rPr>
          <w:lang w:val="en-US"/>
        </w:rPr>
      </w:pPr>
      <w:bookmarkStart w:id="2" w:name="_Toc75360011"/>
      <w:r w:rsidRPr="004960D3">
        <w:rPr>
          <w:lang w:val="en-US"/>
        </w:rPr>
        <w:t>Definitions</w:t>
      </w:r>
      <w:bookmarkEnd w:id="2"/>
    </w:p>
    <w:p w14:paraId="1A77B5EB" w14:textId="77777777" w:rsidR="007E7AE9" w:rsidRPr="004960D3" w:rsidRDefault="007E7AE9" w:rsidP="004934FE">
      <w:pPr>
        <w:pStyle w:val="NormalText"/>
      </w:pPr>
      <w:r w:rsidRPr="004960D3">
        <w:t>Game - …</w:t>
      </w:r>
    </w:p>
    <w:p w14:paraId="7D8AB73C" w14:textId="77777777" w:rsidR="007E7AE9" w:rsidRPr="004960D3" w:rsidRDefault="007E7AE9" w:rsidP="004934FE">
      <w:pPr>
        <w:pStyle w:val="NormalText"/>
      </w:pPr>
      <w:r w:rsidRPr="004960D3">
        <w:t>Turn based game - …</w:t>
      </w:r>
    </w:p>
    <w:p w14:paraId="4DA461D9" w14:textId="77777777" w:rsidR="007E7AE9" w:rsidRPr="004960D3" w:rsidRDefault="007E7AE9" w:rsidP="004934FE">
      <w:pPr>
        <w:pStyle w:val="NormalText"/>
      </w:pPr>
      <w:r w:rsidRPr="004960D3">
        <w:t>Strategy game -</w:t>
      </w:r>
      <w:proofErr w:type="gramStart"/>
      <w:r w:rsidRPr="004960D3">
        <w:t xml:space="preserve"> ..</w:t>
      </w:r>
      <w:proofErr w:type="gramEnd"/>
    </w:p>
    <w:p w14:paraId="364A8EC9" w14:textId="77777777" w:rsidR="007E7AE9" w:rsidRPr="004960D3" w:rsidRDefault="007E7AE9" w:rsidP="004934FE">
      <w:pPr>
        <w:pStyle w:val="NormalText"/>
      </w:pPr>
      <w:r w:rsidRPr="004960D3">
        <w:t>Multiplayer - …</w:t>
      </w:r>
    </w:p>
    <w:p w14:paraId="65547D66" w14:textId="77777777" w:rsidR="007E7AE9" w:rsidRPr="004960D3" w:rsidRDefault="007E7AE9" w:rsidP="004934FE">
      <w:pPr>
        <w:pStyle w:val="NormalText"/>
      </w:pPr>
      <w:r w:rsidRPr="004960D3">
        <w:t>Matchmaking - …</w:t>
      </w:r>
    </w:p>
    <w:p w14:paraId="755B9DB9" w14:textId="77777777" w:rsidR="007E7AE9" w:rsidRPr="004960D3" w:rsidRDefault="007E7AE9" w:rsidP="004934FE">
      <w:pPr>
        <w:pStyle w:val="NormalText"/>
      </w:pPr>
      <w:r w:rsidRPr="004960D3">
        <w:t>Player ranking - ...</w:t>
      </w:r>
    </w:p>
    <w:p w14:paraId="56BEC315" w14:textId="77777777" w:rsidR="007E7AE9" w:rsidRPr="004960D3" w:rsidRDefault="007E7AE9" w:rsidP="007E7AE9">
      <w:pPr>
        <w:pStyle w:val="Heading3"/>
        <w:rPr>
          <w:lang w:val="en-US"/>
        </w:rPr>
      </w:pPr>
      <w:bookmarkStart w:id="3" w:name="_Toc75360012"/>
      <w:r w:rsidRPr="004960D3">
        <w:rPr>
          <w:lang w:val="en-US"/>
        </w:rPr>
        <w:t>Game description</w:t>
      </w:r>
      <w:bookmarkEnd w:id="3"/>
    </w:p>
    <w:p w14:paraId="4796977C" w14:textId="15452B21" w:rsidR="007E7AE9" w:rsidRPr="004960D3" w:rsidRDefault="00F512CB" w:rsidP="00F512CB">
      <w:pPr>
        <w:pStyle w:val="NormalText"/>
      </w:pPr>
      <w:r w:rsidRPr="004960D3">
        <w:rPr>
          <w:noProof/>
        </w:rPr>
        <mc:AlternateContent>
          <mc:Choice Requires="wps">
            <w:drawing>
              <wp:anchor distT="0" distB="0" distL="114300" distR="114300" simplePos="0" relativeHeight="251661312" behindDoc="0" locked="0" layoutInCell="1" allowOverlap="1" wp14:anchorId="49CCB0D9" wp14:editId="39E5B864">
                <wp:simplePos x="0" y="0"/>
                <wp:positionH relativeFrom="column">
                  <wp:posOffset>643890</wp:posOffset>
                </wp:positionH>
                <wp:positionV relativeFrom="paragraph">
                  <wp:posOffset>5408930</wp:posOffset>
                </wp:positionV>
                <wp:extent cx="4572000" cy="635"/>
                <wp:effectExtent l="0" t="0" r="0" b="12065"/>
                <wp:wrapTopAndBottom/>
                <wp:docPr id="5" name="Text Box 5"/>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6F85FE5" w14:textId="084212FE" w:rsidR="00F512CB" w:rsidRPr="00775291" w:rsidRDefault="00F512CB" w:rsidP="00F512CB">
                            <w:pPr>
                              <w:pStyle w:val="Caption"/>
                              <w:rPr>
                                <w:rFonts w:ascii="Times New Roman" w:hAnsi="Times New Roman"/>
                                <w:sz w:val="22"/>
                                <w:szCs w:val="22"/>
                              </w:rPr>
                            </w:pPr>
                            <w:r w:rsidRPr="00F512CB">
                              <w:t xml:space="preserve">Figure </w:t>
                            </w:r>
                            <w:r>
                              <w:fldChar w:fldCharType="begin"/>
                            </w:r>
                            <w:r w:rsidRPr="00F512CB">
                              <w:instrText xml:space="preserve"> SEQ Figure \* ARABIC </w:instrText>
                            </w:r>
                            <w:r>
                              <w:fldChar w:fldCharType="separate"/>
                            </w:r>
                            <w:r w:rsidR="008D6796">
                              <w:rPr>
                                <w:noProof/>
                              </w:rPr>
                              <w:t>1</w:t>
                            </w:r>
                            <w:r>
                              <w:fldChar w:fldCharType="end"/>
                            </w:r>
                            <w:r w:rsidRPr="00F512CB">
                              <w:t xml:space="preserve">. Red units </w:t>
                            </w:r>
                            <w:r w:rsidR="006F7C6A">
                              <w:t>captured</w:t>
                            </w:r>
                            <w:r w:rsidRPr="00F512CB">
                              <w:t xml:space="preserve"> a blue unit.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CCB0D9" id="_x0000_t202" coordsize="21600,21600" o:spt="202" path="m,l,21600r21600,l21600,xe">
                <v:stroke joinstyle="miter"/>
                <v:path gradientshapeok="t" o:connecttype="rect"/>
              </v:shapetype>
              <v:shape id="Text Box 5" o:spid="_x0000_s1026" type="#_x0000_t202" style="position:absolute;left:0;text-align:left;margin-left:50.7pt;margin-top:425.9pt;width:5in;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" stroked="f">
                <v:textbox style="mso-fit-shape-to-text:t" inset="0,0,0,0">
                  <w:txbxContent>
                    <w:p w14:paraId="46F85FE5" w14:textId="084212FE" w:rsidR="00F512CB" w:rsidRPr="00775291" w:rsidRDefault="00F512CB" w:rsidP="00F512CB">
                      <w:pPr>
                        <w:pStyle w:val="Caption"/>
                        <w:rPr>
                          <w:rFonts w:ascii="Times New Roman" w:hAnsi="Times New Roman"/>
                          <w:sz w:val="22"/>
                          <w:szCs w:val="22"/>
                        </w:rPr>
                      </w:pPr>
                      <w:r w:rsidRPr="00F512CB">
                        <w:t xml:space="preserve">Figure </w:t>
                      </w:r>
                      <w:r>
                        <w:fldChar w:fldCharType="begin"/>
                      </w:r>
                      <w:r w:rsidRPr="00F512CB">
                        <w:instrText xml:space="preserve"> SEQ Figure \* ARABIC </w:instrText>
                      </w:r>
                      <w:r>
                        <w:fldChar w:fldCharType="separate"/>
                      </w:r>
                      <w:r w:rsidR="008D6796">
                        <w:rPr>
                          <w:noProof/>
                        </w:rPr>
                        <w:t>1</w:t>
                      </w:r>
                      <w:r>
                        <w:fldChar w:fldCharType="end"/>
                      </w:r>
                      <w:r w:rsidRPr="00F512CB">
                        <w:t xml:space="preserve">. Red units </w:t>
                      </w:r>
                      <w:r w:rsidR="006F7C6A">
                        <w:t>captured</w:t>
                      </w:r>
                      <w:r w:rsidRPr="00F512CB">
                        <w:t xml:space="preserve"> a blue unit.</w:t>
                      </w:r>
                    </w:p>
                  </w:txbxContent>
                </v:textbox>
                <w10:wrap type="topAndBottom"/>
              </v:shape>
            </w:pict>
          </mc:Fallback>
        </mc:AlternateContent>
      </w:r>
      <w:r w:rsidR="00A96715" w:rsidRPr="004960D3">
        <w:rPr>
          <w:noProof/>
        </w:rPr>
        <w:drawing>
          <wp:anchor distT="0" distB="0" distL="114300" distR="114300" simplePos="0" relativeHeight="251659264" behindDoc="0" locked="0" layoutInCell="1" allowOverlap="1" wp14:anchorId="1F071B84" wp14:editId="0B83CD47">
            <wp:simplePos x="0" y="0"/>
            <wp:positionH relativeFrom="column">
              <wp:posOffset>644354</wp:posOffset>
            </wp:positionH>
            <wp:positionV relativeFrom="paragraph">
              <wp:posOffset>830580</wp:posOffset>
            </wp:positionV>
            <wp:extent cx="4572000" cy="4521200"/>
            <wp:effectExtent l="0" t="0" r="0" b="0"/>
            <wp:wrapTopAndBottom/>
            <wp:docPr id="4" name="Picture 4" descr="Chart, scatter char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a:extLst>
                        <a:ext uri="{C183D7F6-B498-43B3-948B-1728B52AA6E4}">
                          <adec:decorative xmlns:adec="http://schemas.microsoft.com/office/drawing/2017/decorative" val="0"/>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4572000" cy="4521200"/>
                    </a:xfrm>
                    <a:prstGeom prst="rect">
                      <a:avLst/>
                    </a:prstGeom>
                  </pic:spPr>
                </pic:pic>
              </a:graphicData>
            </a:graphic>
            <wp14:sizeRelH relativeFrom="page">
              <wp14:pctWidth>0</wp14:pctWidth>
            </wp14:sizeRelH>
            <wp14:sizeRelV relativeFrom="page">
              <wp14:pctHeight>0</wp14:pctHeight>
            </wp14:sizeRelV>
          </wp:anchor>
        </w:drawing>
      </w:r>
      <w:r w:rsidR="007E7AE9" w:rsidRPr="004960D3">
        <w:t>The game is played between 2 players on a rectangular grid, usually 25 by 25 cells, but other sizes are also supported. Each turn a player places his unit (also called “dot”) on a vacant grid cell. All units are the identical and only differentiated by the color, signifying to which player they belong. If, after placement, by connecting player’s adjacent dots (either orthogonally or diagonally) a cycle can be formed that also surrounds one or more opponent’s dots, the player captures the opponent’s units.</w:t>
      </w:r>
    </w:p>
    <w:p w14:paraId="773E3A26" w14:textId="77777777" w:rsidR="007E7AE9" w:rsidRPr="004960D3" w:rsidRDefault="007E7AE9" w:rsidP="004934FE">
      <w:pPr>
        <w:pStyle w:val="NormalText"/>
      </w:pPr>
      <w:r w:rsidRPr="004960D3">
        <w:t xml:space="preserve">Each captured dot grants the player 1 point, as well as effectively “disables” the enemy </w:t>
      </w:r>
      <w:proofErr w:type="spellStart"/>
      <w:r w:rsidRPr="004960D3">
        <w:t>uint</w:t>
      </w:r>
      <w:proofErr w:type="spellEnd"/>
      <w:r w:rsidRPr="004960D3">
        <w:t xml:space="preserve"> - it can no longer participate in forming cycles needed for capture. The goal of the game is to get more points </w:t>
      </w:r>
      <w:proofErr w:type="spellStart"/>
      <w:proofErr w:type="gramStart"/>
      <w:r w:rsidRPr="004960D3">
        <w:t>then</w:t>
      </w:r>
      <w:proofErr w:type="spellEnd"/>
      <w:proofErr w:type="gramEnd"/>
      <w:r w:rsidRPr="004960D3">
        <w:t xml:space="preserve"> your opponent. The game is played until either one of the players resigns or there are no legal moves left.</w:t>
      </w:r>
    </w:p>
    <w:p w14:paraId="2949B64C" w14:textId="77777777" w:rsidR="007E7AE9" w:rsidRPr="004960D3" w:rsidRDefault="007E7AE9" w:rsidP="007E7AE9">
      <w:pPr>
        <w:pStyle w:val="Heading3"/>
        <w:rPr>
          <w:lang w:val="en-US"/>
        </w:rPr>
      </w:pPr>
      <w:bookmarkStart w:id="4" w:name="_Toc75360013"/>
      <w:r w:rsidRPr="004960D3">
        <w:rPr>
          <w:lang w:val="en-US"/>
        </w:rPr>
        <w:lastRenderedPageBreak/>
        <w:t>Multiplayer aspects</w:t>
      </w:r>
      <w:bookmarkEnd w:id="4"/>
    </w:p>
    <w:p w14:paraId="299D3A74" w14:textId="6089B8A8" w:rsidR="007E7AE9" w:rsidRPr="004960D3" w:rsidRDefault="007E7AE9" w:rsidP="004934FE">
      <w:pPr>
        <w:pStyle w:val="NormalText"/>
      </w:pPr>
      <w:r w:rsidRPr="004960D3">
        <w:t>The game should also provide rich multiplayer aspects by having an automatic matchmaking system, where you can queue up to have a game with the next available player.</w:t>
      </w:r>
    </w:p>
    <w:p w14:paraId="0FD84A89" w14:textId="54DFDAC1" w:rsidR="007E7AE9" w:rsidRPr="004960D3" w:rsidRDefault="007E7AE9" w:rsidP="004934FE">
      <w:pPr>
        <w:pStyle w:val="NormalText"/>
      </w:pPr>
      <w:r w:rsidRPr="004960D3">
        <w:t xml:space="preserve">There also will be a ranking system to give each player a score that would describe their skill level. Ranking would be calculated based on the results of game’s played and updated according to the ELO </w:t>
      </w:r>
      <w:proofErr w:type="gramStart"/>
      <w:r w:rsidRPr="004960D3">
        <w:t>syste</w:t>
      </w:r>
      <w:r w:rsidR="00F512CB" w:rsidRPr="004960D3">
        <w:t>m</w:t>
      </w:r>
      <w:r w:rsidR="00F512CB" w:rsidRPr="004960D3">
        <w:rPr>
          <w:vertAlign w:val="superscript"/>
        </w:rPr>
        <w:t>[</w:t>
      </w:r>
      <w:proofErr w:type="gramEnd"/>
      <w:r w:rsidR="00F512CB" w:rsidRPr="004960D3">
        <w:rPr>
          <w:vertAlign w:val="superscript"/>
        </w:rPr>
        <w:t>1]</w:t>
      </w:r>
      <w:r w:rsidRPr="004960D3">
        <w:t>, similar to the ones used in online chess games. The rankings would also be used to match opponents with the closest skill levels during matchmaking.</w:t>
      </w:r>
    </w:p>
    <w:p w14:paraId="77B02DCD" w14:textId="77777777" w:rsidR="007E7AE9" w:rsidRPr="004960D3" w:rsidRDefault="007E7AE9" w:rsidP="007E7AE9">
      <w:pPr>
        <w:pStyle w:val="Heading3"/>
        <w:rPr>
          <w:lang w:val="en-US"/>
        </w:rPr>
      </w:pPr>
      <w:bookmarkStart w:id="5" w:name="_Toc75360014"/>
      <w:r w:rsidRPr="004960D3">
        <w:rPr>
          <w:lang w:val="en-US"/>
        </w:rPr>
        <w:t>Game visuals</w:t>
      </w:r>
      <w:bookmarkEnd w:id="5"/>
    </w:p>
    <w:p w14:paraId="147D7041" w14:textId="57FA2B95" w:rsidR="007E7AE9" w:rsidRPr="004960D3" w:rsidRDefault="007E7AE9" w:rsidP="004934FE">
      <w:pPr>
        <w:pStyle w:val="NormalText"/>
      </w:pPr>
      <w:r w:rsidRPr="004960D3">
        <w:t>The two players are identified by their color: player 1 - red, player 2 - blue. The dots are rendered on cell grid intersections and match the color of the player who placed them.</w:t>
      </w:r>
    </w:p>
    <w:p w14:paraId="2B482284" w14:textId="77777777" w:rsidR="007E7AE9" w:rsidRPr="004960D3" w:rsidRDefault="007E7AE9" w:rsidP="004934FE">
      <w:pPr>
        <w:pStyle w:val="NormalText"/>
      </w:pPr>
      <w:r w:rsidRPr="004960D3">
        <w:t>Captured areas are denoted by connecting the dots that participated in the enclosure with a line and adding a semi-transparent fill over the enclosed area with a matching color.</w:t>
      </w:r>
    </w:p>
    <w:p w14:paraId="0960DE93" w14:textId="77777777" w:rsidR="007E7AE9" w:rsidRPr="004960D3" w:rsidRDefault="007E7AE9" w:rsidP="004934FE">
      <w:pPr>
        <w:pStyle w:val="NormalText"/>
      </w:pPr>
      <w:r w:rsidRPr="004960D3">
        <w:t>Q: Should I include the game screenshots here?</w:t>
      </w:r>
    </w:p>
    <w:p w14:paraId="64475EDA" w14:textId="77777777" w:rsidR="007E7AE9" w:rsidRPr="004960D3" w:rsidRDefault="007E7AE9" w:rsidP="004934FE">
      <w:pPr>
        <w:pStyle w:val="NormalText"/>
      </w:pPr>
      <w:r w:rsidRPr="004960D3">
        <w:br/>
      </w:r>
      <w:r w:rsidRPr="004960D3">
        <w:br/>
      </w:r>
      <w:r w:rsidRPr="004960D3">
        <w:br/>
      </w:r>
    </w:p>
    <w:p w14:paraId="210ECCE7" w14:textId="77777777" w:rsidR="007E7AE9" w:rsidRPr="004960D3" w:rsidRDefault="007E7AE9" w:rsidP="00151957">
      <w:pPr>
        <w:pStyle w:val="Heading2"/>
        <w:pageBreakBefore/>
        <w:ind w:left="357" w:hanging="357"/>
        <w:rPr>
          <w:lang w:val="en-US"/>
        </w:rPr>
      </w:pPr>
      <w:bookmarkStart w:id="6" w:name="_Toc75360015"/>
      <w:r w:rsidRPr="004960D3">
        <w:rPr>
          <w:lang w:val="en-US"/>
        </w:rPr>
        <w:lastRenderedPageBreak/>
        <w:t>Project architecture</w:t>
      </w:r>
      <w:bookmarkEnd w:id="6"/>
    </w:p>
    <w:p w14:paraId="4FD78F7C" w14:textId="1F2CDF4D" w:rsidR="007E7AE9" w:rsidRPr="004960D3" w:rsidRDefault="007E7AE9" w:rsidP="007E7AE9">
      <w:pPr>
        <w:pStyle w:val="Heading3"/>
        <w:rPr>
          <w:lang w:val="en-US"/>
        </w:rPr>
      </w:pPr>
      <w:bookmarkStart w:id="7" w:name="_Toc75360016"/>
      <w:r w:rsidRPr="004960D3">
        <w:rPr>
          <w:lang w:val="en-US"/>
        </w:rPr>
        <w:t>Overview</w:t>
      </w:r>
      <w:bookmarkEnd w:id="7"/>
    </w:p>
    <w:p w14:paraId="30B90C51" w14:textId="77777777" w:rsidR="000D5929" w:rsidRPr="008A46AC" w:rsidRDefault="000D5929" w:rsidP="008A46AC">
      <w:pPr>
        <w:pStyle w:val="NormalText"/>
      </w:pPr>
      <w:r w:rsidRPr="008A46AC">
        <w:t xml:space="preserve">The project can be split among two parts: the game client that uses Unity and is written in C#, and a backend server that maintains the game state. Between them there are several shared classes such as data models describing the game state and the moves made by players. The </w:t>
      </w:r>
      <w:proofErr w:type="gramStart"/>
      <w:r w:rsidRPr="008A46AC">
        <w:t>high level</w:t>
      </w:r>
      <w:proofErr w:type="gramEnd"/>
      <w:r w:rsidRPr="008A46AC">
        <w:t xml:space="preserve"> overview of the project structure is presented on Figure 2.</w:t>
      </w:r>
    </w:p>
    <w:p w14:paraId="461A59B7" w14:textId="77777777" w:rsidR="000D5929" w:rsidRPr="008A46AC" w:rsidRDefault="000D5929" w:rsidP="008A46AC">
      <w:pPr>
        <w:pStyle w:val="NormalText"/>
      </w:pPr>
      <w:r w:rsidRPr="008A46AC">
        <w:t xml:space="preserve">The backend server hosts a WebSocket API that game clients connect to. Choosing WebSockets as a transport layer provides us with an ability for two-way communication: game server can push updates to the clients and clients can send moves made by players. </w:t>
      </w:r>
      <w:proofErr w:type="gramStart"/>
      <w:r w:rsidRPr="008A46AC">
        <w:t>Also</w:t>
      </w:r>
      <w:proofErr w:type="gramEnd"/>
      <w:r w:rsidRPr="008A46AC">
        <w:t xml:space="preserve"> this increases the flexibility for the backend deployment as almost all hosting providers support WebSockets.</w:t>
      </w:r>
    </w:p>
    <w:p w14:paraId="7BF09698" w14:textId="77777777" w:rsidR="000D5929" w:rsidRPr="008A46AC" w:rsidRDefault="000D5929" w:rsidP="008A46AC">
      <w:pPr>
        <w:pStyle w:val="NormalText"/>
      </w:pPr>
      <w:r w:rsidRPr="008A46AC">
        <w:t>The backend server has a PostgreSQL database associated with it. It was chosen because relational databases are well supported by mainstream C# data-persistence frameworks, such as Entity Framework.</w:t>
      </w:r>
    </w:p>
    <w:p w14:paraId="57CE529B" w14:textId="23F118AE" w:rsidR="000D5929" w:rsidRPr="008A46AC" w:rsidRDefault="000D5929" w:rsidP="008A46AC">
      <w:pPr>
        <w:pStyle w:val="NormalText"/>
      </w:pPr>
      <w:r w:rsidRPr="008A46AC">
        <w:t>There’s also an additional test module hosting automated unit-tests for the core data models and algorithms.</w:t>
      </w:r>
    </w:p>
    <w:p w14:paraId="5FD4FC88" w14:textId="7946EB2D" w:rsidR="008D6796" w:rsidRPr="004960D3" w:rsidRDefault="007E7AE9" w:rsidP="00A1016C">
      <w:pPr>
        <w:pStyle w:val="NormalText"/>
      </w:pPr>
      <w:r w:rsidRPr="004960D3">
        <w:rPr>
          <w:highlight w:val="yellow"/>
        </w:rPr>
        <w:br/>
      </w:r>
      <w:r w:rsidRPr="004960D3">
        <w:rPr>
          <w:highlight w:val="yellow"/>
          <w:bdr w:val="none" w:sz="0" w:space="0" w:color="auto" w:frame="1"/>
        </w:rPr>
        <w:fldChar w:fldCharType="begin"/>
      </w:r>
      <w:r w:rsidRPr="004960D3">
        <w:rPr>
          <w:highlight w:val="yellow"/>
          <w:bdr w:val="none" w:sz="0" w:space="0" w:color="auto" w:frame="1"/>
        </w:rPr>
        <w:instrText xml:space="preserve"> INCLUDEPICTURE "https://lh4.googleusercontent.com/Nze0qPtAvI0vZ_-DjkYSKNXnkUKjaPldE4v7oZjKFmPpSZHxGTdRMUCySsMAyOh-XIb1ALx5cK4ERh5tFUhB7yVT3wHqFUeR3dxxxIBK_B80kI8ruHXZD3AkJX1tdZbSLMCtrsUy" \* MERGEFORMATINET </w:instrText>
      </w:r>
      <w:r w:rsidRPr="004960D3">
        <w:rPr>
          <w:highlight w:val="yellow"/>
          <w:bdr w:val="none" w:sz="0" w:space="0" w:color="auto" w:frame="1"/>
        </w:rPr>
        <w:fldChar w:fldCharType="separate"/>
      </w:r>
      <w:r w:rsidRPr="004960D3">
        <w:rPr>
          <w:noProof/>
          <w:highlight w:val="yellow"/>
          <w:bdr w:val="none" w:sz="0" w:space="0" w:color="auto" w:frame="1"/>
        </w:rPr>
        <w:drawing>
          <wp:inline distT="0" distB="0" distL="0" distR="0" wp14:anchorId="09D83A7F" wp14:editId="4747E8C3">
            <wp:extent cx="5760720" cy="2668270"/>
            <wp:effectExtent l="0" t="0" r="508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68270"/>
                    </a:xfrm>
                    <a:prstGeom prst="rect">
                      <a:avLst/>
                    </a:prstGeom>
                    <a:noFill/>
                    <a:ln>
                      <a:noFill/>
                    </a:ln>
                  </pic:spPr>
                </pic:pic>
              </a:graphicData>
            </a:graphic>
          </wp:inline>
        </w:drawing>
      </w:r>
      <w:r w:rsidRPr="004960D3">
        <w:rPr>
          <w:highlight w:val="yellow"/>
          <w:bdr w:val="none" w:sz="0" w:space="0" w:color="auto" w:frame="1"/>
        </w:rPr>
        <w:fldChar w:fldCharType="end"/>
      </w:r>
    </w:p>
    <w:p w14:paraId="1BA87286" w14:textId="111CAC79" w:rsidR="007E7AE9" w:rsidRPr="004960D3" w:rsidRDefault="008D6796" w:rsidP="008D6796">
      <w:pPr>
        <w:pStyle w:val="Caption"/>
      </w:pPr>
      <w:r w:rsidRPr="004960D3">
        <w:t xml:space="preserve">Figure </w:t>
      </w:r>
      <w:r w:rsidRPr="004960D3">
        <w:fldChar w:fldCharType="begin"/>
      </w:r>
      <w:r w:rsidRPr="004960D3">
        <w:instrText xml:space="preserve"> SEQ Figure \* ARABIC </w:instrText>
      </w:r>
      <w:r w:rsidRPr="004960D3">
        <w:fldChar w:fldCharType="separate"/>
      </w:r>
      <w:r w:rsidRPr="004960D3">
        <w:rPr>
          <w:noProof/>
        </w:rPr>
        <w:t>2</w:t>
      </w:r>
      <w:r w:rsidRPr="004960D3">
        <w:fldChar w:fldCharType="end"/>
      </w:r>
      <w:r w:rsidRPr="004960D3">
        <w:t>. Project overview.</w:t>
      </w:r>
      <w:r w:rsidR="004960D3" w:rsidRPr="004960D3">
        <w:t xml:space="preserve"> </w:t>
      </w:r>
      <w:r w:rsidR="004960D3" w:rsidRPr="004960D3">
        <w:rPr>
          <w:highlight w:val="yellow"/>
        </w:rPr>
        <w:t>TODO: Add the test module</w:t>
      </w:r>
      <w:r w:rsidR="004960D3" w:rsidRPr="004960D3">
        <w:t>.</w:t>
      </w:r>
    </w:p>
    <w:p w14:paraId="37EA23B9" w14:textId="4038742A" w:rsidR="00FE4318" w:rsidRPr="004960D3" w:rsidRDefault="00FE4318" w:rsidP="00FE4318">
      <w:pPr>
        <w:pStyle w:val="Heading3"/>
        <w:rPr>
          <w:lang w:val="en-US"/>
        </w:rPr>
      </w:pPr>
      <w:bookmarkStart w:id="8" w:name="_Toc75360017"/>
      <w:r w:rsidRPr="004960D3">
        <w:rPr>
          <w:lang w:val="en-US"/>
        </w:rPr>
        <w:t>C# build pipeline</w:t>
      </w:r>
      <w:bookmarkEnd w:id="8"/>
    </w:p>
    <w:p w14:paraId="50CD402E" w14:textId="00D23629" w:rsidR="00FE4318" w:rsidRPr="008A46AC" w:rsidRDefault="00FE4318" w:rsidP="008A46AC">
      <w:pPr>
        <w:pStyle w:val="NormalText"/>
      </w:pPr>
      <w:r w:rsidRPr="008A46AC">
        <w:t>One of the difficulties when sharing code with a Unity project is that Unity does not support multi-assembly builds. Meaning that all C# sources must be a part of a single C# project when compiling the game client. Also, C# project and solution files are auto generated, which means making any manual changes are unfeasible, as they would be lost next time Unity Editor is refreshed.</w:t>
      </w:r>
    </w:p>
    <w:p w14:paraId="0347CF77" w14:textId="2BBB8A6C" w:rsidR="00FE4318" w:rsidRPr="008A46AC" w:rsidRDefault="00FE4318" w:rsidP="008A46AC">
      <w:pPr>
        <w:pStyle w:val="NormalText"/>
      </w:pPr>
      <w:r w:rsidRPr="008A46AC">
        <w:t>This poses a challenge, because a usual way to share code between the backend server and a client would be to introduce a third class-library project with shared classes, that two other projects depend upon.</w:t>
      </w:r>
      <w:r w:rsidR="001A6735" w:rsidRPr="008A46AC">
        <w:t xml:space="preserve"> Since that’s not possible the only solution is two have two parallel project structures: one for the backend and the second one for the Unity build. The shared sources would be included in both structures and compiled separately.</w:t>
      </w:r>
    </w:p>
    <w:p w14:paraId="4113B2BD" w14:textId="41C9AAE2" w:rsidR="001A6735" w:rsidRPr="008A46AC" w:rsidRDefault="001A6735" w:rsidP="008A46AC">
      <w:pPr>
        <w:pStyle w:val="NormalText"/>
        <w:rPr>
          <w:highlight w:val="yellow"/>
          <w:lang w:eastAsia="en-GB"/>
        </w:rPr>
      </w:pPr>
      <w:r w:rsidRPr="008A46AC">
        <w:t xml:space="preserve">Unity requires all C# sources to be placed inside “Assets” directory. This also includes the shared classes. This would force us to move away from then canonical project structure where each module resides in a separate directory on the top level. There were numerous attempts to go back to the flat structure utilizing filesystem </w:t>
      </w:r>
      <w:proofErr w:type="spellStart"/>
      <w:r w:rsidRPr="008A46AC">
        <w:t>symlinks</w:t>
      </w:r>
      <w:proofErr w:type="spellEnd"/>
      <w:r w:rsidRPr="008A46AC">
        <w:t>. Unfortunately, Unity as well as C# build tools do not have good enough support for them, and often they were not recognized as a link to another directory</w:t>
      </w:r>
      <w:r w:rsidRPr="004960D3">
        <w:rPr>
          <w:highlight w:val="yellow"/>
          <w:lang w:eastAsia="en-GB"/>
        </w:rPr>
        <w:t>.</w:t>
      </w:r>
    </w:p>
    <w:p w14:paraId="54BA2288" w14:textId="36CA4B50" w:rsidR="001A6735" w:rsidRPr="008A46AC" w:rsidRDefault="001A6735" w:rsidP="001A6735">
      <w:pPr>
        <w:pStyle w:val="NormalText"/>
        <w:rPr>
          <w:lang w:eastAsia="en-GB"/>
        </w:rPr>
      </w:pPr>
      <w:r w:rsidRPr="008A46AC">
        <w:rPr>
          <w:lang w:eastAsia="en-GB"/>
        </w:rPr>
        <w:lastRenderedPageBreak/>
        <w:t xml:space="preserve">Ultimately the following project structure was settled on: </w:t>
      </w:r>
    </w:p>
    <w:p w14:paraId="09B7FCCE" w14:textId="58CFA594" w:rsidR="001A6735" w:rsidRPr="008A46AC" w:rsidRDefault="001A6735" w:rsidP="001A6735">
      <w:pPr>
        <w:pStyle w:val="ListParagraph"/>
        <w:numPr>
          <w:ilvl w:val="0"/>
          <w:numId w:val="46"/>
        </w:numPr>
        <w:rPr>
          <w:rFonts w:ascii="Times New Roman" w:hAnsi="Times New Roman"/>
          <w:sz w:val="22"/>
          <w:szCs w:val="22"/>
          <w:lang w:eastAsia="en-GB"/>
        </w:rPr>
      </w:pPr>
      <w:r w:rsidRPr="008A46AC">
        <w:rPr>
          <w:rFonts w:ascii="Times New Roman" w:hAnsi="Times New Roman"/>
          <w:sz w:val="22"/>
          <w:szCs w:val="22"/>
          <w:lang w:eastAsia="en-GB"/>
        </w:rPr>
        <w:t>Backend project directory.</w:t>
      </w:r>
    </w:p>
    <w:p w14:paraId="2EF1DAC6" w14:textId="416FF064" w:rsidR="001A6735" w:rsidRPr="008A46AC" w:rsidRDefault="001A6735" w:rsidP="001A6735">
      <w:pPr>
        <w:pStyle w:val="ListParagraph"/>
        <w:numPr>
          <w:ilvl w:val="1"/>
          <w:numId w:val="46"/>
        </w:numPr>
        <w:rPr>
          <w:rFonts w:ascii="Times New Roman" w:hAnsi="Times New Roman"/>
          <w:sz w:val="22"/>
          <w:szCs w:val="22"/>
          <w:lang w:eastAsia="en-GB"/>
        </w:rPr>
      </w:pPr>
      <w:r w:rsidRPr="008A46AC">
        <w:rPr>
          <w:rFonts w:ascii="Times New Roman" w:hAnsi="Times New Roman"/>
          <w:sz w:val="22"/>
          <w:szCs w:val="22"/>
          <w:lang w:eastAsia="en-GB"/>
        </w:rPr>
        <w:t xml:space="preserve">Backend </w:t>
      </w:r>
      <w:r w:rsidR="00582BC6" w:rsidRPr="008A46AC">
        <w:rPr>
          <w:rFonts w:ascii="Times New Roman" w:hAnsi="Times New Roman"/>
          <w:sz w:val="22"/>
          <w:szCs w:val="22"/>
          <w:lang w:eastAsia="en-GB"/>
        </w:rPr>
        <w:t>“</w:t>
      </w:r>
      <w:proofErr w:type="spellStart"/>
      <w:r w:rsidRPr="008A46AC">
        <w:rPr>
          <w:rFonts w:ascii="Times New Roman" w:hAnsi="Times New Roman"/>
          <w:sz w:val="22"/>
          <w:szCs w:val="22"/>
          <w:lang w:eastAsia="en-GB"/>
        </w:rPr>
        <w:t>csproj</w:t>
      </w:r>
      <w:proofErr w:type="spellEnd"/>
      <w:r w:rsidRPr="008A46AC">
        <w:rPr>
          <w:rFonts w:ascii="Times New Roman" w:hAnsi="Times New Roman"/>
          <w:sz w:val="22"/>
          <w:szCs w:val="22"/>
          <w:lang w:eastAsia="en-GB"/>
        </w:rPr>
        <w:t>” file.</w:t>
      </w:r>
    </w:p>
    <w:p w14:paraId="7E660B09" w14:textId="23A04E58" w:rsidR="004960D3" w:rsidRPr="008A46AC" w:rsidRDefault="004960D3" w:rsidP="001A6735">
      <w:pPr>
        <w:pStyle w:val="ListParagraph"/>
        <w:numPr>
          <w:ilvl w:val="1"/>
          <w:numId w:val="46"/>
        </w:numPr>
        <w:rPr>
          <w:rFonts w:ascii="Times New Roman" w:hAnsi="Times New Roman"/>
          <w:sz w:val="22"/>
          <w:szCs w:val="22"/>
          <w:lang w:eastAsia="en-GB"/>
        </w:rPr>
      </w:pPr>
      <w:r w:rsidRPr="008A46AC">
        <w:rPr>
          <w:rFonts w:ascii="Times New Roman" w:hAnsi="Times New Roman"/>
          <w:sz w:val="22"/>
          <w:szCs w:val="22"/>
          <w:lang w:eastAsia="en-GB"/>
        </w:rPr>
        <w:t>Backend sources.</w:t>
      </w:r>
    </w:p>
    <w:p w14:paraId="5823A5D9" w14:textId="57EA5B76" w:rsidR="00582BC6" w:rsidRPr="008A46AC" w:rsidRDefault="004960D3" w:rsidP="008245D6">
      <w:pPr>
        <w:pStyle w:val="ListParagraph"/>
        <w:numPr>
          <w:ilvl w:val="0"/>
          <w:numId w:val="46"/>
        </w:numPr>
        <w:rPr>
          <w:rFonts w:ascii="Times New Roman" w:hAnsi="Times New Roman"/>
          <w:sz w:val="22"/>
          <w:szCs w:val="22"/>
          <w:lang w:eastAsia="en-GB"/>
        </w:rPr>
      </w:pPr>
      <w:r w:rsidRPr="008A46AC">
        <w:rPr>
          <w:rFonts w:ascii="Times New Roman" w:hAnsi="Times New Roman"/>
          <w:sz w:val="22"/>
          <w:szCs w:val="22"/>
          <w:lang w:eastAsia="en-GB"/>
        </w:rPr>
        <w:t>Test project directory</w:t>
      </w:r>
      <w:r w:rsidR="001A6735" w:rsidRPr="008A46AC">
        <w:rPr>
          <w:rFonts w:ascii="Times New Roman" w:hAnsi="Times New Roman"/>
          <w:sz w:val="22"/>
          <w:szCs w:val="22"/>
          <w:lang w:eastAsia="en-GB"/>
        </w:rPr>
        <w:t>.</w:t>
      </w:r>
    </w:p>
    <w:p w14:paraId="54C3A15F" w14:textId="614B270D" w:rsidR="004960D3" w:rsidRPr="008A46AC" w:rsidRDefault="004960D3" w:rsidP="004960D3">
      <w:pPr>
        <w:pStyle w:val="ListParagraph"/>
        <w:numPr>
          <w:ilvl w:val="1"/>
          <w:numId w:val="46"/>
        </w:numPr>
        <w:rPr>
          <w:rFonts w:ascii="Times New Roman" w:hAnsi="Times New Roman"/>
          <w:sz w:val="22"/>
          <w:szCs w:val="22"/>
          <w:lang w:eastAsia="en-GB"/>
        </w:rPr>
      </w:pPr>
      <w:r w:rsidRPr="008A46AC">
        <w:rPr>
          <w:rFonts w:ascii="Times New Roman" w:hAnsi="Times New Roman"/>
          <w:sz w:val="22"/>
          <w:szCs w:val="22"/>
          <w:lang w:eastAsia="en-GB"/>
        </w:rPr>
        <w:t>Test “</w:t>
      </w:r>
      <w:proofErr w:type="spellStart"/>
      <w:r w:rsidRPr="008A46AC">
        <w:rPr>
          <w:rFonts w:ascii="Times New Roman" w:hAnsi="Times New Roman"/>
          <w:sz w:val="22"/>
          <w:szCs w:val="22"/>
          <w:lang w:eastAsia="en-GB"/>
        </w:rPr>
        <w:t>csproj</w:t>
      </w:r>
      <w:proofErr w:type="spellEnd"/>
      <w:r w:rsidRPr="008A46AC">
        <w:rPr>
          <w:rFonts w:ascii="Times New Roman" w:hAnsi="Times New Roman"/>
          <w:sz w:val="22"/>
          <w:szCs w:val="22"/>
          <w:lang w:eastAsia="en-GB"/>
        </w:rPr>
        <w:t>” file.</w:t>
      </w:r>
    </w:p>
    <w:p w14:paraId="1B25F7B7" w14:textId="68F16789" w:rsidR="004960D3" w:rsidRPr="008A46AC" w:rsidRDefault="004960D3" w:rsidP="004960D3">
      <w:pPr>
        <w:pStyle w:val="ListParagraph"/>
        <w:numPr>
          <w:ilvl w:val="1"/>
          <w:numId w:val="46"/>
        </w:numPr>
        <w:rPr>
          <w:rFonts w:ascii="Times New Roman" w:hAnsi="Times New Roman"/>
          <w:sz w:val="22"/>
          <w:szCs w:val="22"/>
          <w:lang w:eastAsia="en-GB"/>
        </w:rPr>
      </w:pPr>
      <w:r w:rsidRPr="008A46AC">
        <w:rPr>
          <w:rFonts w:ascii="Times New Roman" w:hAnsi="Times New Roman"/>
          <w:sz w:val="22"/>
          <w:szCs w:val="22"/>
          <w:lang w:eastAsia="en-GB"/>
        </w:rPr>
        <w:t>Test sources.</w:t>
      </w:r>
    </w:p>
    <w:p w14:paraId="57F6C257" w14:textId="2A377133" w:rsidR="001A6735" w:rsidRPr="008A46AC" w:rsidRDefault="001A6735" w:rsidP="001A6735">
      <w:pPr>
        <w:pStyle w:val="ListParagraph"/>
        <w:numPr>
          <w:ilvl w:val="0"/>
          <w:numId w:val="46"/>
        </w:numPr>
        <w:rPr>
          <w:rFonts w:ascii="Times New Roman" w:hAnsi="Times New Roman"/>
          <w:sz w:val="22"/>
          <w:szCs w:val="22"/>
          <w:lang w:eastAsia="en-GB"/>
        </w:rPr>
      </w:pPr>
      <w:r w:rsidRPr="008A46AC">
        <w:rPr>
          <w:rFonts w:ascii="Times New Roman" w:hAnsi="Times New Roman"/>
          <w:sz w:val="22"/>
          <w:szCs w:val="22"/>
          <w:lang w:eastAsia="en-GB"/>
        </w:rPr>
        <w:t>Unity project directory.</w:t>
      </w:r>
    </w:p>
    <w:p w14:paraId="2BFE8D04" w14:textId="5FFDF611" w:rsidR="001A6735" w:rsidRPr="008A46AC" w:rsidRDefault="001A6735" w:rsidP="001A6735">
      <w:pPr>
        <w:pStyle w:val="ListParagraph"/>
        <w:numPr>
          <w:ilvl w:val="1"/>
          <w:numId w:val="46"/>
        </w:numPr>
        <w:rPr>
          <w:rFonts w:ascii="Times New Roman" w:hAnsi="Times New Roman"/>
          <w:sz w:val="22"/>
          <w:szCs w:val="22"/>
          <w:lang w:eastAsia="en-GB"/>
        </w:rPr>
      </w:pPr>
      <w:proofErr w:type="gramStart"/>
      <w:r w:rsidRPr="008A46AC">
        <w:rPr>
          <w:rFonts w:ascii="Times New Roman" w:hAnsi="Times New Roman"/>
          <w:sz w:val="22"/>
          <w:szCs w:val="22"/>
          <w:lang w:eastAsia="en-GB"/>
        </w:rPr>
        <w:t>Assets</w:t>
      </w:r>
      <w:proofErr w:type="gramEnd"/>
      <w:r w:rsidRPr="008A46AC">
        <w:rPr>
          <w:rFonts w:ascii="Times New Roman" w:hAnsi="Times New Roman"/>
          <w:sz w:val="22"/>
          <w:szCs w:val="22"/>
          <w:lang w:eastAsia="en-GB"/>
        </w:rPr>
        <w:t xml:space="preserve"> directory.</w:t>
      </w:r>
    </w:p>
    <w:p w14:paraId="2CD5E655" w14:textId="0577E325" w:rsidR="001A6735" w:rsidRPr="008A46AC" w:rsidRDefault="001A6735" w:rsidP="001A6735">
      <w:pPr>
        <w:pStyle w:val="ListParagraph"/>
        <w:numPr>
          <w:ilvl w:val="2"/>
          <w:numId w:val="46"/>
        </w:numPr>
        <w:rPr>
          <w:rFonts w:ascii="Times New Roman" w:hAnsi="Times New Roman"/>
          <w:sz w:val="22"/>
          <w:szCs w:val="22"/>
          <w:lang w:eastAsia="en-GB"/>
        </w:rPr>
      </w:pPr>
      <w:r w:rsidRPr="008A46AC">
        <w:rPr>
          <w:rFonts w:ascii="Times New Roman" w:hAnsi="Times New Roman"/>
          <w:sz w:val="22"/>
          <w:szCs w:val="22"/>
          <w:lang w:eastAsia="en-GB"/>
        </w:rPr>
        <w:t xml:space="preserve">Unity </w:t>
      </w:r>
      <w:proofErr w:type="spellStart"/>
      <w:r w:rsidRPr="008A46AC">
        <w:rPr>
          <w:rFonts w:ascii="Times New Roman" w:hAnsi="Times New Roman"/>
          <w:sz w:val="22"/>
          <w:szCs w:val="22"/>
          <w:lang w:eastAsia="en-GB"/>
        </w:rPr>
        <w:t>assests</w:t>
      </w:r>
      <w:proofErr w:type="spellEnd"/>
      <w:r w:rsidRPr="008A46AC">
        <w:rPr>
          <w:rFonts w:ascii="Times New Roman" w:hAnsi="Times New Roman"/>
          <w:sz w:val="22"/>
          <w:szCs w:val="22"/>
          <w:lang w:eastAsia="en-GB"/>
        </w:rPr>
        <w:t>.</w:t>
      </w:r>
    </w:p>
    <w:p w14:paraId="6351B41E" w14:textId="1C7BC110" w:rsidR="001A6735" w:rsidRPr="008A46AC" w:rsidRDefault="001A6735" w:rsidP="001A6735">
      <w:pPr>
        <w:pStyle w:val="ListParagraph"/>
        <w:numPr>
          <w:ilvl w:val="2"/>
          <w:numId w:val="46"/>
        </w:numPr>
        <w:rPr>
          <w:rFonts w:ascii="Times New Roman" w:hAnsi="Times New Roman"/>
          <w:sz w:val="22"/>
          <w:szCs w:val="22"/>
          <w:lang w:eastAsia="en-GB"/>
        </w:rPr>
      </w:pPr>
      <w:r w:rsidRPr="008A46AC">
        <w:rPr>
          <w:rFonts w:ascii="Times New Roman" w:hAnsi="Times New Roman"/>
          <w:sz w:val="22"/>
          <w:szCs w:val="22"/>
          <w:lang w:eastAsia="en-GB"/>
        </w:rPr>
        <w:t>Core project directory (shared sources).</w:t>
      </w:r>
    </w:p>
    <w:p w14:paraId="52AA4C04" w14:textId="4BF5C083" w:rsidR="001A6735" w:rsidRPr="008A46AC" w:rsidRDefault="001A6735" w:rsidP="001A6735">
      <w:pPr>
        <w:pStyle w:val="ListParagraph"/>
        <w:numPr>
          <w:ilvl w:val="3"/>
          <w:numId w:val="46"/>
        </w:numPr>
        <w:rPr>
          <w:rFonts w:ascii="Times New Roman" w:hAnsi="Times New Roman"/>
          <w:sz w:val="22"/>
          <w:szCs w:val="22"/>
          <w:lang w:eastAsia="en-GB"/>
        </w:rPr>
      </w:pPr>
      <w:r w:rsidRPr="008A46AC">
        <w:rPr>
          <w:rFonts w:ascii="Times New Roman" w:hAnsi="Times New Roman"/>
          <w:sz w:val="22"/>
          <w:szCs w:val="22"/>
          <w:lang w:eastAsia="en-GB"/>
        </w:rPr>
        <w:t>Core “</w:t>
      </w:r>
      <w:proofErr w:type="spellStart"/>
      <w:r w:rsidRPr="008A46AC">
        <w:rPr>
          <w:rFonts w:ascii="Times New Roman" w:hAnsi="Times New Roman"/>
          <w:sz w:val="22"/>
          <w:szCs w:val="22"/>
          <w:lang w:eastAsia="en-GB"/>
        </w:rPr>
        <w:t>csproj</w:t>
      </w:r>
      <w:proofErr w:type="spellEnd"/>
      <w:r w:rsidRPr="008A46AC">
        <w:rPr>
          <w:rFonts w:ascii="Times New Roman" w:hAnsi="Times New Roman"/>
          <w:sz w:val="22"/>
          <w:szCs w:val="22"/>
          <w:lang w:eastAsia="en-GB"/>
        </w:rPr>
        <w:t>” file.</w:t>
      </w:r>
    </w:p>
    <w:p w14:paraId="2DE7422D" w14:textId="67079F9F" w:rsidR="001A6735" w:rsidRPr="008A46AC" w:rsidRDefault="001A6735" w:rsidP="001A6735">
      <w:pPr>
        <w:pStyle w:val="ListParagraph"/>
        <w:numPr>
          <w:ilvl w:val="1"/>
          <w:numId w:val="46"/>
        </w:numPr>
        <w:rPr>
          <w:rFonts w:ascii="Times New Roman" w:hAnsi="Times New Roman"/>
          <w:sz w:val="22"/>
          <w:szCs w:val="22"/>
          <w:lang w:eastAsia="en-GB"/>
        </w:rPr>
      </w:pPr>
      <w:r w:rsidRPr="008A46AC">
        <w:rPr>
          <w:rFonts w:ascii="Times New Roman" w:hAnsi="Times New Roman"/>
          <w:sz w:val="22"/>
          <w:szCs w:val="22"/>
          <w:lang w:eastAsia="en-GB"/>
        </w:rPr>
        <w:t>Unity autogenerated “</w:t>
      </w:r>
      <w:proofErr w:type="spellStart"/>
      <w:r w:rsidRPr="008A46AC">
        <w:rPr>
          <w:rFonts w:ascii="Times New Roman" w:hAnsi="Times New Roman"/>
          <w:sz w:val="22"/>
          <w:szCs w:val="22"/>
          <w:lang w:eastAsia="en-GB"/>
        </w:rPr>
        <w:t>csproj</w:t>
      </w:r>
      <w:proofErr w:type="spellEnd"/>
      <w:r w:rsidRPr="008A46AC">
        <w:rPr>
          <w:rFonts w:ascii="Times New Roman" w:hAnsi="Times New Roman"/>
          <w:sz w:val="22"/>
          <w:szCs w:val="22"/>
          <w:lang w:eastAsia="en-GB"/>
        </w:rPr>
        <w:t>” file.</w:t>
      </w:r>
    </w:p>
    <w:p w14:paraId="31A72618" w14:textId="152C5471" w:rsidR="001A6735" w:rsidRPr="008A46AC" w:rsidRDefault="001A6735" w:rsidP="001A6735">
      <w:pPr>
        <w:pStyle w:val="ListParagraph"/>
        <w:numPr>
          <w:ilvl w:val="1"/>
          <w:numId w:val="46"/>
        </w:numPr>
        <w:rPr>
          <w:rFonts w:ascii="Times New Roman" w:hAnsi="Times New Roman"/>
          <w:sz w:val="22"/>
          <w:szCs w:val="22"/>
          <w:lang w:eastAsia="en-GB"/>
        </w:rPr>
      </w:pPr>
      <w:r w:rsidRPr="008A46AC">
        <w:rPr>
          <w:rFonts w:ascii="Times New Roman" w:hAnsi="Times New Roman"/>
          <w:sz w:val="22"/>
          <w:szCs w:val="22"/>
          <w:lang w:eastAsia="en-GB"/>
        </w:rPr>
        <w:t>Unity autogenerated solution file.</w:t>
      </w:r>
    </w:p>
    <w:p w14:paraId="4999ACB3" w14:textId="13803B9D" w:rsidR="004960D3" w:rsidRPr="008A46AC" w:rsidRDefault="00582BC6" w:rsidP="004960D3">
      <w:pPr>
        <w:pStyle w:val="ListParagraph"/>
        <w:numPr>
          <w:ilvl w:val="0"/>
          <w:numId w:val="46"/>
        </w:numPr>
        <w:rPr>
          <w:rFonts w:ascii="Times New Roman" w:hAnsi="Times New Roman"/>
          <w:sz w:val="22"/>
          <w:szCs w:val="22"/>
          <w:lang w:eastAsia="en-GB"/>
        </w:rPr>
      </w:pPr>
      <w:r w:rsidRPr="008A46AC">
        <w:rPr>
          <w:rFonts w:ascii="Times New Roman" w:hAnsi="Times New Roman"/>
          <w:sz w:val="22"/>
          <w:szCs w:val="22"/>
          <w:lang w:eastAsia="en-GB"/>
        </w:rPr>
        <w:t>Solution file for the backend and core projects.</w:t>
      </w:r>
    </w:p>
    <w:p w14:paraId="4CD93330" w14:textId="4FDD4C7B" w:rsidR="004960D3" w:rsidRPr="004960D3" w:rsidRDefault="004960D3" w:rsidP="004960D3">
      <w:pPr>
        <w:pStyle w:val="Heading3"/>
        <w:rPr>
          <w:lang w:val="en-US"/>
        </w:rPr>
      </w:pPr>
      <w:bookmarkStart w:id="9" w:name="_Toc75360018"/>
      <w:r w:rsidRPr="004960D3">
        <w:rPr>
          <w:lang w:val="en-US"/>
        </w:rPr>
        <w:t>Unit testing</w:t>
      </w:r>
      <w:bookmarkEnd w:id="9"/>
    </w:p>
    <w:p w14:paraId="75BAD2D4" w14:textId="66F7F3E5" w:rsidR="007E7AE9" w:rsidRPr="004960D3" w:rsidRDefault="00371907" w:rsidP="007E7AE9">
      <w:pPr>
        <w:pStyle w:val="Heading3"/>
        <w:rPr>
          <w:lang w:val="en-US"/>
        </w:rPr>
      </w:pPr>
      <w:bookmarkStart w:id="10" w:name="_Toc75360019"/>
      <w:r w:rsidRPr="004960D3">
        <w:rPr>
          <w:noProof/>
          <w:lang w:val="en-US"/>
        </w:rPr>
        <mc:AlternateContent>
          <mc:Choice Requires="wps">
            <w:drawing>
              <wp:anchor distT="0" distB="0" distL="114300" distR="114300" simplePos="0" relativeHeight="251663360" behindDoc="0" locked="0" layoutInCell="1" allowOverlap="1" wp14:anchorId="0A035401" wp14:editId="5ED106E7">
                <wp:simplePos x="0" y="0"/>
                <wp:positionH relativeFrom="column">
                  <wp:posOffset>74930</wp:posOffset>
                </wp:positionH>
                <wp:positionV relativeFrom="paragraph">
                  <wp:posOffset>2951696</wp:posOffset>
                </wp:positionV>
                <wp:extent cx="5760720" cy="635"/>
                <wp:effectExtent l="0" t="0" r="5080" b="12065"/>
                <wp:wrapSquare wrapText="bothSides"/>
                <wp:docPr id="6" name="Text Box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0F334EF" w14:textId="57B836D9" w:rsidR="008D6796" w:rsidRPr="00C71DB4" w:rsidRDefault="008D6796" w:rsidP="008D6796">
                            <w:pPr>
                              <w:pStyle w:val="Caption"/>
                              <w:rPr>
                                <w:rFonts w:ascii="Times New Roman" w:hAnsi="Times New Roman"/>
                                <w:b/>
                                <w:bCs/>
                                <w:noProof/>
                                <w:color w:val="auto"/>
                                <w:sz w:val="28"/>
                                <w:szCs w:val="28"/>
                                <w:bdr w:val="none" w:sz="0" w:space="0" w:color="auto" w:frame="1"/>
                              </w:rPr>
                            </w:pPr>
                            <w:r>
                              <w:t xml:space="preserve">Figure </w:t>
                            </w:r>
                            <w:r>
                              <w:fldChar w:fldCharType="begin"/>
                            </w:r>
                            <w:r>
                              <w:instrText xml:space="preserve"> SEQ Figure \* ARABIC </w:instrText>
                            </w:r>
                            <w:r>
                              <w:fldChar w:fldCharType="separate"/>
                            </w:r>
                            <w:r>
                              <w:rPr>
                                <w:noProof/>
                              </w:rPr>
                              <w:t>3</w:t>
                            </w:r>
                            <w:r>
                              <w:fldChar w:fldCharType="end"/>
                            </w:r>
                            <w:r>
                              <w:t>. Database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035401" id="Text Box 6" o:spid="_x0000_s1027" type="#_x0000_t202" style="position:absolute;left:0;text-align:left;margin-left:5.9pt;margin-top:232.4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" stroked="f">
                <v:textbox style="mso-fit-shape-to-text:t" inset="0,0,0,0">
                  <w:txbxContent>
                    <w:p w14:paraId="20F334EF" w14:textId="57B836D9" w:rsidR="008D6796" w:rsidRPr="00C71DB4" w:rsidRDefault="008D6796" w:rsidP="008D6796">
                      <w:pPr>
                        <w:pStyle w:val="Caption"/>
                        <w:rPr>
                          <w:rFonts w:ascii="Times New Roman" w:hAnsi="Times New Roman"/>
                          <w:b/>
                          <w:bCs/>
                          <w:noProof/>
                          <w:color w:val="auto"/>
                          <w:sz w:val="28"/>
                          <w:szCs w:val="28"/>
                          <w:bdr w:val="none" w:sz="0" w:space="0" w:color="auto" w:frame="1"/>
                        </w:rPr>
                      </w:pPr>
                      <w:r>
                        <w:t xml:space="preserve">Figure </w:t>
                      </w:r>
                      <w:r>
                        <w:fldChar w:fldCharType="begin"/>
                      </w:r>
                      <w:r>
                        <w:instrText xml:space="preserve"> SEQ Figure \* ARABIC </w:instrText>
                      </w:r>
                      <w:r>
                        <w:fldChar w:fldCharType="separate"/>
                      </w:r>
                      <w:r>
                        <w:rPr>
                          <w:noProof/>
                        </w:rPr>
                        <w:t>3</w:t>
                      </w:r>
                      <w:r>
                        <w:fldChar w:fldCharType="end"/>
                      </w:r>
                      <w:r>
                        <w:t>. Database schema.</w:t>
                      </w:r>
                    </w:p>
                  </w:txbxContent>
                </v:textbox>
                <w10:wrap type="square"/>
              </v:shape>
            </w:pict>
          </mc:Fallback>
        </mc:AlternateContent>
      </w:r>
      <w:r w:rsidRPr="004960D3">
        <w:rPr>
          <w:noProof/>
          <w:bdr w:val="none" w:sz="0" w:space="0" w:color="auto" w:frame="1"/>
          <w:lang w:val="en-US"/>
        </w:rPr>
        <w:drawing>
          <wp:anchor distT="0" distB="0" distL="114300" distR="114300" simplePos="0" relativeHeight="251658240" behindDoc="0" locked="0" layoutInCell="1" allowOverlap="1" wp14:anchorId="1A3622BB" wp14:editId="28688A13">
            <wp:simplePos x="0" y="0"/>
            <wp:positionH relativeFrom="margin">
              <wp:posOffset>74930</wp:posOffset>
            </wp:positionH>
            <wp:positionV relativeFrom="margin">
              <wp:posOffset>3332817</wp:posOffset>
            </wp:positionV>
            <wp:extent cx="5760720" cy="2668270"/>
            <wp:effectExtent l="0" t="0" r="508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668270"/>
                    </a:xfrm>
                    <a:prstGeom prst="rect">
                      <a:avLst/>
                    </a:prstGeom>
                    <a:noFill/>
                    <a:ln>
                      <a:noFill/>
                    </a:ln>
                  </pic:spPr>
                </pic:pic>
              </a:graphicData>
            </a:graphic>
          </wp:anchor>
        </w:drawing>
      </w:r>
      <w:r w:rsidR="007E7AE9" w:rsidRPr="004960D3">
        <w:rPr>
          <w:lang w:val="en-US"/>
        </w:rPr>
        <w:t>Database schema</w:t>
      </w:r>
      <w:bookmarkEnd w:id="10"/>
      <w:r w:rsidR="007E7AE9" w:rsidRPr="004960D3">
        <w:rPr>
          <w:bdr w:val="none" w:sz="0" w:space="0" w:color="auto" w:frame="1"/>
          <w:lang w:val="en-US"/>
        </w:rPr>
        <w:fldChar w:fldCharType="begin"/>
      </w:r>
      <w:r w:rsidR="007E7AE9" w:rsidRPr="004960D3">
        <w:rPr>
          <w:bdr w:val="none" w:sz="0" w:space="0" w:color="auto" w:frame="1"/>
          <w:lang w:val="en-US"/>
        </w:rPr>
        <w:instrText xml:space="preserve"> INCLUDEPICTURE "https://lh3.googleusercontent.com/MWO-bhLnFvyfRbMnGMR-Li8X_Gwh--5teVBXoyoPFtHHpcad56a5OZFugNegJVN74EPvp2ZDUT1dv5NmAHbrNp79egoArQFMbwhYGeY9pO8GxjdeFuJPt2TBOQcVrjyXPksiGh71" \* MERGEFORMATINET </w:instrText>
      </w:r>
      <w:r w:rsidR="005369C4">
        <w:rPr>
          <w:bdr w:val="none" w:sz="0" w:space="0" w:color="auto" w:frame="1"/>
          <w:lang w:val="en-US"/>
        </w:rPr>
        <w:fldChar w:fldCharType="separate"/>
      </w:r>
      <w:r w:rsidR="007E7AE9" w:rsidRPr="004960D3">
        <w:rPr>
          <w:bdr w:val="none" w:sz="0" w:space="0" w:color="auto" w:frame="1"/>
          <w:lang w:val="en-US"/>
        </w:rPr>
        <w:fldChar w:fldCharType="end"/>
      </w:r>
    </w:p>
    <w:p w14:paraId="1B370A0D" w14:textId="0063A0C6" w:rsidR="007E7AE9" w:rsidRPr="004960D3" w:rsidRDefault="007E7AE9" w:rsidP="007E7AE9">
      <w:pPr>
        <w:pStyle w:val="Heading3"/>
        <w:rPr>
          <w:lang w:val="en-US"/>
        </w:rPr>
      </w:pPr>
      <w:bookmarkStart w:id="11" w:name="_Toc75360020"/>
      <w:r w:rsidRPr="004960D3">
        <w:rPr>
          <w:lang w:val="en-US"/>
        </w:rPr>
        <w:t>Class diagram</w:t>
      </w:r>
      <w:bookmarkEnd w:id="11"/>
    </w:p>
    <w:p w14:paraId="29895217" w14:textId="469830D4" w:rsidR="007E7AE9" w:rsidRPr="004960D3" w:rsidRDefault="007E7AE9" w:rsidP="007E7AE9">
      <w:pPr>
        <w:pStyle w:val="Heading3"/>
        <w:rPr>
          <w:lang w:val="en-US"/>
        </w:rPr>
      </w:pPr>
      <w:bookmarkStart w:id="12" w:name="_Toc75360021"/>
      <w:r w:rsidRPr="004960D3">
        <w:rPr>
          <w:lang w:val="en-US"/>
        </w:rPr>
        <w:t>Deployment</w:t>
      </w:r>
      <w:bookmarkEnd w:id="12"/>
    </w:p>
    <w:p w14:paraId="141F0D22" w14:textId="603B88B2" w:rsidR="007E7AE9" w:rsidRPr="004960D3" w:rsidRDefault="007E7AE9" w:rsidP="007E7AE9">
      <w:pPr>
        <w:pStyle w:val="NormalWeb"/>
        <w:spacing w:before="0" w:beforeAutospacing="0" w:after="0" w:afterAutospacing="0"/>
        <w:ind w:left="2880"/>
        <w:rPr>
          <w:sz w:val="22"/>
          <w:szCs w:val="22"/>
          <w:lang w:val="en-US"/>
        </w:rPr>
      </w:pPr>
      <w:r w:rsidRPr="004960D3">
        <w:rPr>
          <w:color w:val="000000"/>
          <w:sz w:val="22"/>
          <w:szCs w:val="22"/>
          <w:shd w:val="clear" w:color="auto" w:fill="FFFF00"/>
          <w:lang w:val="en-US"/>
        </w:rPr>
        <w:t xml:space="preserve">TODO: digital ocean or </w:t>
      </w:r>
      <w:proofErr w:type="spellStart"/>
      <w:r w:rsidRPr="004960D3">
        <w:rPr>
          <w:color w:val="000000"/>
          <w:sz w:val="22"/>
          <w:szCs w:val="22"/>
          <w:shd w:val="clear" w:color="auto" w:fill="FFFF00"/>
          <w:lang w:val="en-US"/>
        </w:rPr>
        <w:t>heroku</w:t>
      </w:r>
      <w:proofErr w:type="spellEnd"/>
      <w:r w:rsidRPr="004960D3">
        <w:rPr>
          <w:color w:val="000000"/>
          <w:sz w:val="22"/>
          <w:szCs w:val="22"/>
          <w:shd w:val="clear" w:color="auto" w:fill="FFFF00"/>
          <w:lang w:val="en-US"/>
        </w:rPr>
        <w:t> </w:t>
      </w:r>
    </w:p>
    <w:p w14:paraId="06477D7D" w14:textId="7FD28E59" w:rsidR="007E7AE9" w:rsidRPr="004960D3" w:rsidRDefault="007E7AE9" w:rsidP="00151957">
      <w:pPr>
        <w:pStyle w:val="Heading2"/>
        <w:pageBreakBefore/>
        <w:ind w:left="357" w:hanging="357"/>
        <w:rPr>
          <w:lang w:val="en-US"/>
        </w:rPr>
      </w:pPr>
      <w:bookmarkStart w:id="13" w:name="_Toc75360022"/>
      <w:r w:rsidRPr="004960D3">
        <w:rPr>
          <w:lang w:val="en-US"/>
        </w:rPr>
        <w:lastRenderedPageBreak/>
        <w:t>Game state</w:t>
      </w:r>
      <w:bookmarkEnd w:id="13"/>
    </w:p>
    <w:p w14:paraId="7FA5D75C" w14:textId="6985B610" w:rsidR="007E7AE9" w:rsidRPr="004960D3" w:rsidRDefault="007E7AE9" w:rsidP="007E7AE9">
      <w:pPr>
        <w:pStyle w:val="Heading3"/>
        <w:rPr>
          <w:lang w:val="en-US"/>
        </w:rPr>
      </w:pPr>
      <w:bookmarkStart w:id="14" w:name="_Toc75360023"/>
      <w:r w:rsidRPr="004960D3">
        <w:rPr>
          <w:lang w:val="en-US"/>
        </w:rPr>
        <w:t>Game state data structure</w:t>
      </w:r>
      <w:bookmarkEnd w:id="14"/>
    </w:p>
    <w:p w14:paraId="7CDDBFF1" w14:textId="2A6957CC" w:rsidR="007E7AE9" w:rsidRPr="004960D3" w:rsidRDefault="007E7AE9" w:rsidP="004934FE">
      <w:pPr>
        <w:pStyle w:val="NormalText"/>
      </w:pPr>
      <w:r w:rsidRPr="004960D3">
        <w:t xml:space="preserve">The game state consists of a </w:t>
      </w:r>
      <w:r w:rsidR="004934FE" w:rsidRPr="004960D3">
        <w:t>2-dimensional</w:t>
      </w:r>
      <w:r w:rsidRPr="004960D3">
        <w:t xml:space="preserve"> array describing each grid cell position as well as a list of captures that were performed during the game.</w:t>
      </w:r>
    </w:p>
    <w:p w14:paraId="6219797C" w14:textId="77777777" w:rsidR="007E7AE9" w:rsidRPr="004960D3" w:rsidRDefault="007E7AE9" w:rsidP="004934FE">
      <w:pPr>
        <w:pStyle w:val="NormalText"/>
      </w:pPr>
      <w:r w:rsidRPr="004960D3">
        <w:t>Each cell state consists of:</w:t>
      </w:r>
    </w:p>
    <w:p w14:paraId="06566A7C" w14:textId="77777777" w:rsidR="007E7AE9" w:rsidRPr="004960D3" w:rsidRDefault="007E7AE9" w:rsidP="004934FE">
      <w:pPr>
        <w:pStyle w:val="NormalText"/>
        <w:numPr>
          <w:ilvl w:val="0"/>
          <w:numId w:val="40"/>
        </w:numPr>
      </w:pPr>
      <w:r w:rsidRPr="004960D3">
        <w:t>Vacancy flag - whether this cell was claimed by the player.</w:t>
      </w:r>
    </w:p>
    <w:p w14:paraId="3C3FC1C2" w14:textId="194700D5" w:rsidR="007E7AE9" w:rsidRPr="004960D3" w:rsidRDefault="007E7AE9" w:rsidP="004934FE">
      <w:pPr>
        <w:pStyle w:val="NormalText"/>
        <w:numPr>
          <w:ilvl w:val="0"/>
          <w:numId w:val="40"/>
        </w:numPr>
      </w:pPr>
      <w:r w:rsidRPr="004960D3">
        <w:t>Their player that claimed this cell - only in case this cell is claimed.</w:t>
      </w:r>
    </w:p>
    <w:p w14:paraId="74F8F77B" w14:textId="77777777" w:rsidR="007E7AE9" w:rsidRPr="004960D3" w:rsidRDefault="007E7AE9" w:rsidP="004934FE">
      <w:pPr>
        <w:pStyle w:val="NormalText"/>
        <w:numPr>
          <w:ilvl w:val="0"/>
          <w:numId w:val="40"/>
        </w:numPr>
      </w:pPr>
      <w:r w:rsidRPr="004960D3">
        <w:t>Captured flag - whether the dot placed in this cell is captured by the opponent.</w:t>
      </w:r>
    </w:p>
    <w:p w14:paraId="0E3B18E1" w14:textId="77777777" w:rsidR="007E7AE9" w:rsidRPr="004960D3" w:rsidRDefault="007E7AE9" w:rsidP="004934FE">
      <w:pPr>
        <w:pStyle w:val="NormalText"/>
      </w:pPr>
    </w:p>
    <w:p w14:paraId="0C36387F" w14:textId="77777777" w:rsidR="007E7AE9" w:rsidRPr="004960D3" w:rsidRDefault="007E7AE9" w:rsidP="004934FE">
      <w:pPr>
        <w:pStyle w:val="NormalText"/>
      </w:pPr>
      <w:r w:rsidRPr="004960D3">
        <w:t>Each capture entry in the list includes a player that made the capture as well as the list of grid coordinates of dots that participated in the enclosure of enemy units.</w:t>
      </w:r>
    </w:p>
    <w:p w14:paraId="172221ED" w14:textId="77777777" w:rsidR="007E7AE9" w:rsidRPr="004960D3" w:rsidRDefault="007E7AE9" w:rsidP="004934FE">
      <w:pPr>
        <w:pStyle w:val="NormalText"/>
      </w:pPr>
    </w:p>
    <w:p w14:paraId="137C4702" w14:textId="11817C98" w:rsidR="007E7AE9" w:rsidRPr="004960D3" w:rsidRDefault="007E7AE9" w:rsidP="007E7AE9">
      <w:pPr>
        <w:pStyle w:val="NormalWeb"/>
        <w:spacing w:before="0" w:beforeAutospacing="0" w:after="0" w:afterAutospacing="0"/>
        <w:rPr>
          <w:sz w:val="22"/>
          <w:szCs w:val="22"/>
          <w:lang w:val="en-US"/>
        </w:rPr>
      </w:pPr>
      <w:r w:rsidRPr="004960D3">
        <w:rPr>
          <w:color w:val="000000"/>
          <w:sz w:val="22"/>
          <w:szCs w:val="22"/>
          <w:shd w:val="clear" w:color="auto" w:fill="FFFF00"/>
          <w:lang w:val="en-US"/>
        </w:rPr>
        <w:t xml:space="preserve">TODO: </w:t>
      </w:r>
      <w:r w:rsidR="008D6796" w:rsidRPr="004960D3">
        <w:rPr>
          <w:color w:val="000000"/>
          <w:sz w:val="22"/>
          <w:szCs w:val="22"/>
          <w:shd w:val="clear" w:color="auto" w:fill="FFFF00"/>
          <w:lang w:val="en-US"/>
        </w:rPr>
        <w:t xml:space="preserve">C# code </w:t>
      </w:r>
      <w:proofErr w:type="spellStart"/>
      <w:r w:rsidR="008D6796" w:rsidRPr="004960D3">
        <w:rPr>
          <w:color w:val="000000"/>
          <w:sz w:val="22"/>
          <w:szCs w:val="22"/>
          <w:shd w:val="clear" w:color="auto" w:fill="FFFF00"/>
          <w:lang w:val="en-US"/>
        </w:rPr>
        <w:t>sninppets</w:t>
      </w:r>
      <w:proofErr w:type="spellEnd"/>
      <w:r w:rsidR="008D6796" w:rsidRPr="004960D3">
        <w:rPr>
          <w:color w:val="000000"/>
          <w:sz w:val="22"/>
          <w:szCs w:val="22"/>
          <w:shd w:val="clear" w:color="auto" w:fill="FFFF00"/>
          <w:lang w:val="en-US"/>
        </w:rPr>
        <w:t>.</w:t>
      </w:r>
    </w:p>
    <w:p w14:paraId="21BCDD43" w14:textId="77777777" w:rsidR="007E7AE9" w:rsidRPr="004960D3" w:rsidRDefault="007E7AE9" w:rsidP="007E7AE9">
      <w:pPr>
        <w:pStyle w:val="Heading3"/>
        <w:rPr>
          <w:lang w:val="en-US"/>
        </w:rPr>
      </w:pPr>
      <w:bookmarkStart w:id="15" w:name="_Toc75360024"/>
      <w:r w:rsidRPr="004960D3">
        <w:rPr>
          <w:lang w:val="en-US"/>
        </w:rPr>
        <w:t>Updating the game state with new move</w:t>
      </w:r>
      <w:bookmarkEnd w:id="15"/>
    </w:p>
    <w:p w14:paraId="0CA51C61" w14:textId="04A41322" w:rsidR="005C066B" w:rsidRPr="004960D3" w:rsidRDefault="007E7AE9" w:rsidP="005C066B">
      <w:pPr>
        <w:pStyle w:val="NormalText"/>
      </w:pPr>
      <w:r w:rsidRPr="004960D3">
        <w:t>With eve</w:t>
      </w:r>
      <w:r w:rsidR="005C066B" w:rsidRPr="004960D3">
        <w:t>ry move we perform a cycle search to find new enclosed areas. Dots placed on the square grid form an effective graph with their neighbors. A depth-first search algorithm is used to find cycles in this graph. Cycles are also validated to not be composed from multiple larger cycles.</w:t>
      </w:r>
    </w:p>
    <w:p w14:paraId="3ECBFD31" w14:textId="66F38300" w:rsidR="005C066B" w:rsidRPr="004960D3" w:rsidRDefault="005C066B" w:rsidP="005C066B">
      <w:pPr>
        <w:pStyle w:val="NormalText"/>
      </w:pPr>
      <w:r w:rsidRPr="004960D3">
        <w:t>After the cycle is found a variant of flood-fill algorithm is used to select all grid coordinates that are enclosed by this cycle. Then, if any of those contain enemy units, those units are marked captured, and the cycle is added to “captures” list.</w:t>
      </w:r>
    </w:p>
    <w:p w14:paraId="252B2C5B" w14:textId="77777777" w:rsidR="007E7AE9" w:rsidRPr="004960D3" w:rsidRDefault="007E7AE9" w:rsidP="007E7AE9">
      <w:pPr>
        <w:pStyle w:val="Heading3"/>
        <w:rPr>
          <w:lang w:val="en-US"/>
        </w:rPr>
      </w:pPr>
      <w:bookmarkStart w:id="16" w:name="_Toc75360025"/>
      <w:r w:rsidRPr="004960D3">
        <w:rPr>
          <w:lang w:val="en-US"/>
        </w:rPr>
        <w:t>Cycle search algorithm</w:t>
      </w:r>
      <w:bookmarkEnd w:id="16"/>
    </w:p>
    <w:p w14:paraId="651B194C" w14:textId="1AF74670" w:rsidR="005C066B" w:rsidRPr="004960D3" w:rsidRDefault="007E7AE9" w:rsidP="008D6796">
      <w:pPr>
        <w:pStyle w:val="NormalText"/>
      </w:pPr>
      <w:r w:rsidRPr="004960D3">
        <w:t>Depth first search</w:t>
      </w:r>
      <w:r w:rsidR="005C066B" w:rsidRPr="004960D3">
        <w:t xml:space="preserve"> is used to find cycles in the graph. Search is always started from the dot placed on the current move. This optimization can be made because all cycles that were formed without the dot placed on the current move were already discovered when running the algorithm on previous moves.</w:t>
      </w:r>
    </w:p>
    <w:p w14:paraId="52AAB248" w14:textId="4BC49BA0" w:rsidR="008D6796" w:rsidRPr="004960D3" w:rsidRDefault="005C066B" w:rsidP="008D6796">
      <w:pPr>
        <w:pStyle w:val="NormalText"/>
      </w:pPr>
      <w:r w:rsidRPr="004960D3">
        <w:t xml:space="preserve">To implement the algorithm a recursive approach is used with a stack to store a sequence of coordinates being currently processed. First a recursive function is executed on the starting point - the dot placed on the current move. It pushes the coordinates to the stack and then executes itself on all neighbors that can participate in capture. </w:t>
      </w:r>
      <w:r w:rsidR="008D6796" w:rsidRPr="004960D3">
        <w:t xml:space="preserve">If a valid cycle is found, </w:t>
      </w:r>
      <w:proofErr w:type="gramStart"/>
      <w:r w:rsidR="008D6796" w:rsidRPr="004960D3">
        <w:t>i.e.</w:t>
      </w:r>
      <w:proofErr w:type="gramEnd"/>
      <w:r w:rsidR="008D6796" w:rsidRPr="004960D3">
        <w:t xml:space="preserve"> we reached the starting point, the sequence of points is stored as one of the cycle candidates. After </w:t>
      </w:r>
      <w:proofErr w:type="gramStart"/>
      <w:r w:rsidR="008D6796" w:rsidRPr="004960D3">
        <w:t>all of</w:t>
      </w:r>
      <w:proofErr w:type="gramEnd"/>
      <w:r w:rsidR="008D6796" w:rsidRPr="004960D3">
        <w:t xml:space="preserve"> the neighbors have been processed the current position is popped from the stack, and the execution flow is returned to the caller.</w:t>
      </w:r>
    </w:p>
    <w:p w14:paraId="50931866" w14:textId="0C6DA688" w:rsidR="008D6796" w:rsidRPr="004960D3" w:rsidRDefault="008D6796" w:rsidP="008D6796">
      <w:pPr>
        <w:pStyle w:val="NormalText"/>
      </w:pPr>
      <w:r w:rsidRPr="004960D3">
        <w:t>If during the execution we reach a neighbor of any point that already in the stack, but not the initial one, we terminate early, because that cycle could have been formed without the initial dot. And hence, was already processed on previous moves.</w:t>
      </w:r>
    </w:p>
    <w:p w14:paraId="0902EE14" w14:textId="77777777" w:rsidR="008D6796" w:rsidRPr="004960D3" w:rsidRDefault="008D6796" w:rsidP="008D6796">
      <w:pPr>
        <w:pStyle w:val="BodyText"/>
      </w:pPr>
    </w:p>
    <w:p w14:paraId="3F22E014" w14:textId="77777777" w:rsidR="007E7AE9" w:rsidRPr="004960D3" w:rsidRDefault="007E7AE9" w:rsidP="004934FE">
      <w:pPr>
        <w:pStyle w:val="NormalText"/>
      </w:pPr>
    </w:p>
    <w:p w14:paraId="37FB4099" w14:textId="3D9F322B" w:rsidR="007E7AE9" w:rsidRPr="004960D3" w:rsidRDefault="005C066B" w:rsidP="004934FE">
      <w:pPr>
        <w:pStyle w:val="NormalText"/>
      </w:pPr>
      <w:r w:rsidRPr="004960D3">
        <w:rPr>
          <w:highlight w:val="yellow"/>
        </w:rPr>
        <w:t xml:space="preserve">TODO: </w:t>
      </w:r>
      <w:r w:rsidR="007E7AE9" w:rsidRPr="004960D3">
        <w:rPr>
          <w:highlight w:val="yellow"/>
        </w:rPr>
        <w:t xml:space="preserve">Union find algorithm: </w:t>
      </w:r>
      <w:hyperlink r:id="rId12" w:history="1">
        <w:r w:rsidR="007E7AE9" w:rsidRPr="004960D3">
          <w:rPr>
            <w:rStyle w:val="Hyperlink"/>
            <w:color w:val="1155CC"/>
            <w:highlight w:val="yellow"/>
          </w:rPr>
          <w:t>https://www.cs.princeton.edu/~rs/AlgsDS07/01UnionFind.pdf</w:t>
        </w:r>
      </w:hyperlink>
    </w:p>
    <w:p w14:paraId="3CEA058C" w14:textId="77777777" w:rsidR="007E7AE9" w:rsidRPr="004960D3" w:rsidRDefault="007E7AE9" w:rsidP="00151957">
      <w:pPr>
        <w:pStyle w:val="Heading3"/>
        <w:rPr>
          <w:lang w:val="en-US"/>
        </w:rPr>
      </w:pPr>
      <w:bookmarkStart w:id="17" w:name="_Toc75360026"/>
      <w:r w:rsidRPr="004960D3">
        <w:rPr>
          <w:lang w:val="en-US"/>
        </w:rPr>
        <w:t>Encircled unit search algorithm</w:t>
      </w:r>
      <w:bookmarkEnd w:id="17"/>
    </w:p>
    <w:p w14:paraId="78E3AF23" w14:textId="77777777" w:rsidR="007E7AE9" w:rsidRPr="004960D3" w:rsidRDefault="007E7AE9" w:rsidP="004934FE">
      <w:pPr>
        <w:pStyle w:val="NormalText"/>
      </w:pPr>
      <w:r w:rsidRPr="004960D3">
        <w:t>A modified version of flood-fill algorithm</w:t>
      </w:r>
    </w:p>
    <w:p w14:paraId="51C2C567" w14:textId="77777777" w:rsidR="007E7AE9" w:rsidRPr="004960D3" w:rsidRDefault="007E7AE9" w:rsidP="00151957">
      <w:pPr>
        <w:pStyle w:val="Heading2"/>
        <w:pageBreakBefore/>
        <w:ind w:left="357" w:hanging="357"/>
        <w:rPr>
          <w:lang w:val="en-US"/>
        </w:rPr>
      </w:pPr>
      <w:bookmarkStart w:id="18" w:name="_Toc75360027"/>
      <w:r w:rsidRPr="004960D3">
        <w:rPr>
          <w:lang w:val="en-US"/>
        </w:rPr>
        <w:lastRenderedPageBreak/>
        <w:t>Game rendering</w:t>
      </w:r>
      <w:bookmarkEnd w:id="18"/>
    </w:p>
    <w:p w14:paraId="381BEBA4" w14:textId="77777777" w:rsidR="007E7AE9" w:rsidRPr="004960D3" w:rsidRDefault="007E7AE9" w:rsidP="00151957">
      <w:pPr>
        <w:pStyle w:val="Heading3"/>
        <w:rPr>
          <w:lang w:val="en-US"/>
        </w:rPr>
      </w:pPr>
      <w:bookmarkStart w:id="19" w:name="_Toc75360028"/>
      <w:r w:rsidRPr="004960D3">
        <w:rPr>
          <w:lang w:val="en-US"/>
        </w:rPr>
        <w:t>Board rendering</w:t>
      </w:r>
      <w:bookmarkEnd w:id="19"/>
    </w:p>
    <w:p w14:paraId="222BC9A6" w14:textId="77777777" w:rsidR="007E7AE9" w:rsidRPr="004960D3" w:rsidRDefault="007E7AE9" w:rsidP="00151957">
      <w:pPr>
        <w:pStyle w:val="Heading3"/>
        <w:rPr>
          <w:lang w:val="en-US"/>
        </w:rPr>
      </w:pPr>
      <w:bookmarkStart w:id="20" w:name="_Toc75360029"/>
      <w:r w:rsidRPr="004960D3">
        <w:rPr>
          <w:lang w:val="en-US"/>
        </w:rPr>
        <w:t>Captured area rendering</w:t>
      </w:r>
      <w:bookmarkEnd w:id="20"/>
    </w:p>
    <w:p w14:paraId="04E39B55" w14:textId="77777777" w:rsidR="007E7AE9" w:rsidRPr="004960D3" w:rsidRDefault="007E7AE9" w:rsidP="004934FE">
      <w:pPr>
        <w:pStyle w:val="NormalText"/>
      </w:pPr>
      <w:r w:rsidRPr="004960D3">
        <w:t>With sprite-shape controller</w:t>
      </w:r>
    </w:p>
    <w:p w14:paraId="2ACABDEF" w14:textId="77777777" w:rsidR="007E7AE9" w:rsidRPr="004960D3" w:rsidRDefault="007E7AE9" w:rsidP="00151957">
      <w:pPr>
        <w:pStyle w:val="Heading2"/>
        <w:pageBreakBefore/>
        <w:ind w:left="357" w:hanging="357"/>
        <w:rPr>
          <w:lang w:val="en-US"/>
        </w:rPr>
      </w:pPr>
      <w:bookmarkStart w:id="21" w:name="_Toc75360030"/>
      <w:r w:rsidRPr="004960D3">
        <w:rPr>
          <w:lang w:val="en-US"/>
        </w:rPr>
        <w:lastRenderedPageBreak/>
        <w:t>Client-server interaction</w:t>
      </w:r>
      <w:bookmarkEnd w:id="21"/>
      <w:r w:rsidRPr="004960D3">
        <w:rPr>
          <w:lang w:val="en-US"/>
        </w:rPr>
        <w:t> </w:t>
      </w:r>
    </w:p>
    <w:p w14:paraId="3EE53A30" w14:textId="77777777" w:rsidR="007E7AE9" w:rsidRPr="004960D3" w:rsidRDefault="007E7AE9" w:rsidP="00151957">
      <w:pPr>
        <w:pStyle w:val="Heading3"/>
        <w:rPr>
          <w:lang w:val="en-US"/>
        </w:rPr>
      </w:pPr>
      <w:bookmarkStart w:id="22" w:name="_Toc75360031"/>
      <w:r w:rsidRPr="004960D3">
        <w:rPr>
          <w:lang w:val="en-US"/>
        </w:rPr>
        <w:t>WebSockets API</w:t>
      </w:r>
      <w:bookmarkEnd w:id="22"/>
    </w:p>
    <w:p w14:paraId="7AF61E66" w14:textId="77777777" w:rsidR="007E7AE9" w:rsidRPr="004960D3" w:rsidRDefault="007E7AE9" w:rsidP="004934FE">
      <w:pPr>
        <w:pStyle w:val="NormalText"/>
      </w:pPr>
      <w:r w:rsidRPr="004960D3">
        <w:t>Rationale for using web sockets.</w:t>
      </w:r>
    </w:p>
    <w:p w14:paraId="4EF91C86" w14:textId="77777777" w:rsidR="007E7AE9" w:rsidRPr="004960D3" w:rsidRDefault="007E7AE9" w:rsidP="004934FE">
      <w:pPr>
        <w:pStyle w:val="NormalText"/>
      </w:pPr>
      <w:r w:rsidRPr="004960D3">
        <w:t>API reference: JSON RPC</w:t>
      </w:r>
    </w:p>
    <w:p w14:paraId="45C8290E" w14:textId="77777777" w:rsidR="007E7AE9" w:rsidRPr="004960D3" w:rsidRDefault="007E7AE9" w:rsidP="004934FE">
      <w:pPr>
        <w:pStyle w:val="NormalText"/>
      </w:pPr>
      <w:r w:rsidRPr="004960D3">
        <w:br/>
      </w:r>
    </w:p>
    <w:p w14:paraId="2ADBD8E7" w14:textId="77777777" w:rsidR="007E7AE9" w:rsidRPr="004960D3" w:rsidRDefault="007E7AE9" w:rsidP="00151957">
      <w:pPr>
        <w:pStyle w:val="Heading3"/>
        <w:rPr>
          <w:lang w:val="en-US"/>
        </w:rPr>
      </w:pPr>
      <w:bookmarkStart w:id="23" w:name="_Toc75360032"/>
      <w:r w:rsidRPr="004960D3">
        <w:rPr>
          <w:lang w:val="en-US"/>
        </w:rPr>
        <w:t>Making a move</w:t>
      </w:r>
      <w:bookmarkEnd w:id="23"/>
    </w:p>
    <w:p w14:paraId="4F1CCF16" w14:textId="77777777" w:rsidR="007E7AE9" w:rsidRPr="004960D3" w:rsidRDefault="007E7AE9" w:rsidP="007E7AE9">
      <w:pPr>
        <w:pStyle w:val="NormalWeb"/>
        <w:spacing w:before="0" w:beforeAutospacing="0" w:after="0" w:afterAutospacing="0"/>
        <w:ind w:left="1440"/>
        <w:rPr>
          <w:sz w:val="22"/>
          <w:szCs w:val="22"/>
          <w:lang w:val="en-US"/>
        </w:rPr>
      </w:pPr>
      <w:r w:rsidRPr="004960D3">
        <w:rPr>
          <w:color w:val="000000"/>
          <w:sz w:val="22"/>
          <w:szCs w:val="22"/>
          <w:lang w:val="en-US"/>
        </w:rPr>
        <w:t>Describe what path a move makes, from being created on the client, registered on the backend and then game state synchronized to the client.</w:t>
      </w:r>
    </w:p>
    <w:p w14:paraId="1F416F89" w14:textId="77777777" w:rsidR="007E7AE9" w:rsidRPr="004960D3" w:rsidRDefault="007E7AE9" w:rsidP="007E7AE9">
      <w:pPr>
        <w:rPr>
          <w:rFonts w:ascii="Times New Roman" w:hAnsi="Times New Roman"/>
          <w:sz w:val="22"/>
          <w:szCs w:val="22"/>
        </w:rPr>
      </w:pPr>
      <w:r w:rsidRPr="004960D3">
        <w:rPr>
          <w:rFonts w:ascii="Times New Roman" w:hAnsi="Times New Roman"/>
          <w:sz w:val="22"/>
          <w:szCs w:val="22"/>
        </w:rPr>
        <w:br/>
      </w:r>
    </w:p>
    <w:p w14:paraId="2C60ADDE" w14:textId="77777777" w:rsidR="007E7AE9" w:rsidRPr="004960D3" w:rsidRDefault="007E7AE9" w:rsidP="00151957">
      <w:pPr>
        <w:pStyle w:val="Heading3"/>
        <w:rPr>
          <w:lang w:val="en-US"/>
        </w:rPr>
      </w:pPr>
      <w:bookmarkStart w:id="24" w:name="_Toc75360033"/>
      <w:r w:rsidRPr="004960D3">
        <w:rPr>
          <w:lang w:val="en-US"/>
        </w:rPr>
        <w:t>Backend server</w:t>
      </w:r>
      <w:bookmarkEnd w:id="24"/>
    </w:p>
    <w:p w14:paraId="13FAE1FC" w14:textId="77777777" w:rsidR="007E7AE9" w:rsidRPr="004960D3" w:rsidRDefault="007E7AE9" w:rsidP="00151957">
      <w:pPr>
        <w:pStyle w:val="Heading3"/>
        <w:rPr>
          <w:lang w:val="en-US"/>
        </w:rPr>
      </w:pPr>
      <w:bookmarkStart w:id="25" w:name="_Toc75360034"/>
      <w:r w:rsidRPr="004960D3">
        <w:rPr>
          <w:lang w:val="en-US"/>
        </w:rPr>
        <w:t>Database</w:t>
      </w:r>
      <w:bookmarkEnd w:id="25"/>
    </w:p>
    <w:p w14:paraId="1ABC4D33" w14:textId="77777777" w:rsidR="007E7AE9" w:rsidRPr="004960D3" w:rsidRDefault="007E7AE9" w:rsidP="00151957">
      <w:pPr>
        <w:pStyle w:val="Heading3"/>
        <w:rPr>
          <w:lang w:val="en-US"/>
        </w:rPr>
      </w:pPr>
      <w:bookmarkStart w:id="26" w:name="_Toc75360035"/>
      <w:r w:rsidRPr="004960D3">
        <w:rPr>
          <w:lang w:val="en-US"/>
        </w:rPr>
        <w:t>WebSockets API</w:t>
      </w:r>
      <w:bookmarkEnd w:id="26"/>
    </w:p>
    <w:p w14:paraId="44EA7066" w14:textId="77777777" w:rsidR="007E7AE9" w:rsidRPr="004960D3" w:rsidRDefault="007E7AE9" w:rsidP="00151957">
      <w:pPr>
        <w:pStyle w:val="Heading3"/>
        <w:rPr>
          <w:lang w:val="en-US"/>
        </w:rPr>
      </w:pPr>
      <w:bookmarkStart w:id="27" w:name="_Toc75360036"/>
      <w:r w:rsidRPr="004960D3">
        <w:rPr>
          <w:lang w:val="en-US"/>
        </w:rPr>
        <w:t>Authentication?</w:t>
      </w:r>
      <w:bookmarkEnd w:id="27"/>
    </w:p>
    <w:p w14:paraId="70E6CED8" w14:textId="77777777" w:rsidR="007E7AE9" w:rsidRPr="004960D3" w:rsidRDefault="007E7AE9" w:rsidP="00151957">
      <w:pPr>
        <w:pStyle w:val="Heading3"/>
        <w:rPr>
          <w:lang w:val="en-US"/>
        </w:rPr>
      </w:pPr>
      <w:bookmarkStart w:id="28" w:name="_Toc75360037"/>
      <w:r w:rsidRPr="004960D3">
        <w:rPr>
          <w:lang w:val="en-US"/>
        </w:rPr>
        <w:t>ELO ranking</w:t>
      </w:r>
      <w:bookmarkEnd w:id="28"/>
      <w:r w:rsidRPr="004960D3">
        <w:rPr>
          <w:lang w:val="en-US"/>
        </w:rPr>
        <w:t> </w:t>
      </w:r>
    </w:p>
    <w:p w14:paraId="619A33D8" w14:textId="77777777" w:rsidR="007E7AE9" w:rsidRPr="004960D3" w:rsidRDefault="007E7AE9" w:rsidP="00151957">
      <w:pPr>
        <w:pStyle w:val="Heading3"/>
        <w:rPr>
          <w:lang w:val="en-US"/>
        </w:rPr>
      </w:pPr>
      <w:bookmarkStart w:id="29" w:name="_Toc75360038"/>
      <w:r w:rsidRPr="004960D3">
        <w:rPr>
          <w:lang w:val="en-US"/>
        </w:rPr>
        <w:t>Matchmaking</w:t>
      </w:r>
      <w:bookmarkEnd w:id="29"/>
    </w:p>
    <w:p w14:paraId="73C3DD93" w14:textId="77777777" w:rsidR="007E7AE9" w:rsidRPr="004960D3" w:rsidRDefault="007E7AE9" w:rsidP="007E7AE9">
      <w:pPr>
        <w:pStyle w:val="NormalWeb"/>
        <w:spacing w:before="220" w:beforeAutospacing="0" w:after="220" w:afterAutospacing="0"/>
        <w:ind w:firstLine="720"/>
        <w:rPr>
          <w:sz w:val="22"/>
          <w:szCs w:val="22"/>
          <w:lang w:val="en-US"/>
        </w:rPr>
      </w:pPr>
      <w:r w:rsidRPr="004960D3">
        <w:rPr>
          <w:color w:val="B7B7B7"/>
          <w:sz w:val="22"/>
          <w:szCs w:val="22"/>
          <w:lang w:val="en-US"/>
        </w:rPr>
        <w:t>Show Your Struggle... and knowledge You had to get...</w:t>
      </w:r>
    </w:p>
    <w:p w14:paraId="3C185720" w14:textId="77777777" w:rsidR="007E7AE9" w:rsidRPr="004960D3" w:rsidRDefault="007E7AE9" w:rsidP="007E7AE9">
      <w:pPr>
        <w:rPr>
          <w:rFonts w:ascii="Times New Roman" w:hAnsi="Times New Roman"/>
          <w:sz w:val="22"/>
          <w:szCs w:val="22"/>
        </w:rPr>
      </w:pPr>
    </w:p>
    <w:p w14:paraId="0CD330E2" w14:textId="77777777" w:rsidR="007E7AE9" w:rsidRPr="004960D3" w:rsidRDefault="007E7AE9" w:rsidP="007E7AE9">
      <w:pPr>
        <w:pStyle w:val="NormalWeb"/>
        <w:spacing w:before="220" w:beforeAutospacing="0" w:after="220" w:afterAutospacing="0"/>
        <w:ind w:firstLine="720"/>
        <w:rPr>
          <w:sz w:val="22"/>
          <w:szCs w:val="22"/>
          <w:lang w:val="en-US"/>
        </w:rPr>
      </w:pPr>
      <w:r w:rsidRPr="004960D3">
        <w:rPr>
          <w:color w:val="B7B7B7"/>
          <w:sz w:val="22"/>
          <w:szCs w:val="22"/>
          <w:lang w:val="en-US"/>
        </w:rPr>
        <w:t xml:space="preserve">Theory - There is a knowledge You will have to accumulate... Explain it on Your OWN... (give good statement from where You got this knowledge... </w:t>
      </w:r>
      <w:proofErr w:type="gramStart"/>
      <w:r w:rsidRPr="004960D3">
        <w:rPr>
          <w:color w:val="B7B7B7"/>
          <w:sz w:val="22"/>
          <w:szCs w:val="22"/>
          <w:lang w:val="en-US"/>
        </w:rPr>
        <w:t>footnote..</w:t>
      </w:r>
      <w:proofErr w:type="gramEnd"/>
      <w:r w:rsidRPr="004960D3">
        <w:rPr>
          <w:color w:val="B7B7B7"/>
          <w:sz w:val="22"/>
          <w:szCs w:val="22"/>
          <w:lang w:val="en-US"/>
        </w:rPr>
        <w:t xml:space="preserve"> ...page 47-85)</w:t>
      </w:r>
    </w:p>
    <w:p w14:paraId="1D0701CE" w14:textId="77777777" w:rsidR="007E7AE9" w:rsidRPr="004960D3" w:rsidRDefault="007E7AE9" w:rsidP="007E7AE9">
      <w:pPr>
        <w:rPr>
          <w:rFonts w:ascii="Times New Roman" w:hAnsi="Times New Roman"/>
          <w:sz w:val="22"/>
          <w:szCs w:val="22"/>
        </w:rPr>
      </w:pPr>
    </w:p>
    <w:p w14:paraId="30DCFC0D" w14:textId="77777777" w:rsidR="007E7AE9" w:rsidRPr="004960D3" w:rsidRDefault="007E7AE9" w:rsidP="007E7AE9">
      <w:pPr>
        <w:pStyle w:val="NormalWeb"/>
        <w:spacing w:before="220" w:beforeAutospacing="0" w:after="220" w:afterAutospacing="0"/>
        <w:ind w:firstLine="720"/>
        <w:rPr>
          <w:sz w:val="22"/>
          <w:szCs w:val="22"/>
          <w:lang w:val="en-US"/>
        </w:rPr>
      </w:pPr>
      <w:r w:rsidRPr="004960D3">
        <w:rPr>
          <w:color w:val="B7B7B7"/>
          <w:sz w:val="22"/>
          <w:szCs w:val="22"/>
          <w:lang w:val="en-US"/>
        </w:rPr>
        <w:t xml:space="preserve">(You got all the pieces together </w:t>
      </w:r>
      <w:proofErr w:type="gramStart"/>
      <w:r w:rsidRPr="004960D3">
        <w:rPr>
          <w:color w:val="B7B7B7"/>
          <w:sz w:val="22"/>
          <w:szCs w:val="22"/>
          <w:lang w:val="en-US"/>
        </w:rPr>
        <w:t>here)...</w:t>
      </w:r>
      <w:proofErr w:type="gramEnd"/>
    </w:p>
    <w:p w14:paraId="28BE4BC0" w14:textId="77777777" w:rsidR="007E7AE9" w:rsidRPr="004960D3" w:rsidRDefault="007E7AE9" w:rsidP="007E7AE9">
      <w:pPr>
        <w:rPr>
          <w:rFonts w:ascii="Times New Roman" w:hAnsi="Times New Roman"/>
          <w:sz w:val="22"/>
          <w:szCs w:val="22"/>
        </w:rPr>
      </w:pPr>
    </w:p>
    <w:p w14:paraId="276CD41A" w14:textId="77777777" w:rsidR="007E7AE9" w:rsidRPr="004960D3" w:rsidRDefault="007E7AE9" w:rsidP="007E7AE9">
      <w:pPr>
        <w:pStyle w:val="NormalWeb"/>
        <w:spacing w:before="220" w:beforeAutospacing="0" w:after="220" w:afterAutospacing="0"/>
        <w:ind w:firstLine="720"/>
        <w:rPr>
          <w:sz w:val="22"/>
          <w:szCs w:val="22"/>
          <w:lang w:val="en-US"/>
        </w:rPr>
      </w:pPr>
      <w:r w:rsidRPr="004960D3">
        <w:rPr>
          <w:color w:val="B7B7B7"/>
          <w:sz w:val="22"/>
          <w:szCs w:val="22"/>
          <w:lang w:val="en-US"/>
        </w:rPr>
        <w:t>Practice</w:t>
      </w:r>
    </w:p>
    <w:p w14:paraId="1511AAA3" w14:textId="77777777" w:rsidR="007E7AE9" w:rsidRPr="004960D3" w:rsidRDefault="007E7AE9" w:rsidP="007E7AE9">
      <w:pPr>
        <w:pStyle w:val="NormalWeb"/>
        <w:spacing w:before="220" w:beforeAutospacing="0" w:after="220" w:afterAutospacing="0"/>
        <w:ind w:firstLine="720"/>
        <w:rPr>
          <w:sz w:val="22"/>
          <w:szCs w:val="22"/>
          <w:lang w:val="en-US"/>
        </w:rPr>
      </w:pPr>
      <w:r w:rsidRPr="004960D3">
        <w:rPr>
          <w:color w:val="B7B7B7"/>
          <w:sz w:val="22"/>
          <w:szCs w:val="22"/>
          <w:lang w:val="en-US"/>
        </w:rPr>
        <w:t xml:space="preserve">You invoke knowledge form </w:t>
      </w:r>
      <w:proofErr w:type="spellStart"/>
      <w:r w:rsidRPr="004960D3">
        <w:rPr>
          <w:color w:val="B7B7B7"/>
          <w:sz w:val="22"/>
          <w:szCs w:val="22"/>
          <w:lang w:val="en-US"/>
        </w:rPr>
        <w:t>thery</w:t>
      </w:r>
      <w:proofErr w:type="spellEnd"/>
      <w:r w:rsidRPr="004960D3">
        <w:rPr>
          <w:color w:val="B7B7B7"/>
          <w:sz w:val="22"/>
          <w:szCs w:val="22"/>
          <w:lang w:val="en-US"/>
        </w:rPr>
        <w:t xml:space="preserve"> presenting Your SOLUTION...</w:t>
      </w:r>
    </w:p>
    <w:p w14:paraId="61CBE3BD" w14:textId="77777777" w:rsidR="007E7AE9" w:rsidRPr="004960D3" w:rsidRDefault="007E7AE9" w:rsidP="007E7AE9">
      <w:pPr>
        <w:rPr>
          <w:rFonts w:ascii="Times New Roman" w:hAnsi="Times New Roman"/>
          <w:sz w:val="22"/>
          <w:szCs w:val="22"/>
        </w:rPr>
      </w:pPr>
    </w:p>
    <w:p w14:paraId="65ECB029" w14:textId="77777777" w:rsidR="007E7AE9" w:rsidRPr="004960D3" w:rsidRDefault="007E7AE9" w:rsidP="007E7AE9">
      <w:pPr>
        <w:pStyle w:val="NormalWeb"/>
        <w:spacing w:before="220" w:beforeAutospacing="0" w:after="220" w:afterAutospacing="0"/>
        <w:ind w:firstLine="720"/>
        <w:rPr>
          <w:sz w:val="22"/>
          <w:szCs w:val="22"/>
          <w:lang w:val="en-US"/>
        </w:rPr>
      </w:pPr>
      <w:r w:rsidRPr="004960D3">
        <w:rPr>
          <w:color w:val="B7B7B7"/>
          <w:sz w:val="22"/>
          <w:szCs w:val="22"/>
          <w:lang w:val="en-US"/>
        </w:rPr>
        <w:t>(Always ask 2 questions... Why... and ... where</w:t>
      </w:r>
      <w:proofErr w:type="gramStart"/>
      <w:r w:rsidRPr="004960D3">
        <w:rPr>
          <w:color w:val="B7B7B7"/>
          <w:sz w:val="22"/>
          <w:szCs w:val="22"/>
          <w:lang w:val="en-US"/>
        </w:rPr>
        <w:t>.....</w:t>
      </w:r>
      <w:proofErr w:type="gramEnd"/>
      <w:r w:rsidRPr="004960D3">
        <w:rPr>
          <w:color w:val="B7B7B7"/>
          <w:sz w:val="22"/>
          <w:szCs w:val="22"/>
          <w:lang w:val="en-US"/>
        </w:rPr>
        <w:t>)....</w:t>
      </w:r>
    </w:p>
    <w:p w14:paraId="442F0151" w14:textId="77777777" w:rsidR="007E7AE9" w:rsidRPr="004960D3" w:rsidRDefault="007E7AE9" w:rsidP="007E7AE9">
      <w:pPr>
        <w:rPr>
          <w:rFonts w:ascii="Times New Roman" w:hAnsi="Times New Roman"/>
          <w:sz w:val="22"/>
          <w:szCs w:val="22"/>
        </w:rPr>
      </w:pPr>
    </w:p>
    <w:p w14:paraId="5A5253E5" w14:textId="77777777" w:rsidR="007E7AE9" w:rsidRPr="004960D3" w:rsidRDefault="007E7AE9" w:rsidP="007E7AE9">
      <w:pPr>
        <w:pStyle w:val="NormalWeb"/>
        <w:spacing w:before="220" w:beforeAutospacing="0" w:after="220" w:afterAutospacing="0"/>
        <w:ind w:firstLine="720"/>
        <w:rPr>
          <w:sz w:val="22"/>
          <w:szCs w:val="22"/>
          <w:lang w:val="en-US"/>
        </w:rPr>
      </w:pPr>
      <w:r w:rsidRPr="004960D3">
        <w:rPr>
          <w:color w:val="B7B7B7"/>
          <w:sz w:val="22"/>
          <w:szCs w:val="22"/>
          <w:lang w:val="en-US"/>
        </w:rPr>
        <w:t xml:space="preserve">You do think about something.... Is it important for my work... for </w:t>
      </w:r>
      <w:proofErr w:type="spellStart"/>
      <w:r w:rsidRPr="004960D3">
        <w:rPr>
          <w:color w:val="B7B7B7"/>
          <w:sz w:val="22"/>
          <w:szCs w:val="22"/>
          <w:lang w:val="en-US"/>
        </w:rPr>
        <w:t>it's</w:t>
      </w:r>
      <w:proofErr w:type="spellEnd"/>
      <w:r w:rsidRPr="004960D3">
        <w:rPr>
          <w:color w:val="B7B7B7"/>
          <w:sz w:val="22"/>
          <w:szCs w:val="22"/>
          <w:lang w:val="en-US"/>
        </w:rPr>
        <w:t xml:space="preserve"> </w:t>
      </w:r>
      <w:proofErr w:type="gramStart"/>
      <w:r w:rsidRPr="004960D3">
        <w:rPr>
          <w:color w:val="B7B7B7"/>
          <w:sz w:val="22"/>
          <w:szCs w:val="22"/>
          <w:lang w:val="en-US"/>
        </w:rPr>
        <w:t>explanation...</w:t>
      </w:r>
      <w:proofErr w:type="gramEnd"/>
    </w:p>
    <w:p w14:paraId="23695F5F" w14:textId="77777777" w:rsidR="007E7AE9" w:rsidRPr="004960D3" w:rsidRDefault="007E7AE9" w:rsidP="007E7AE9">
      <w:pPr>
        <w:rPr>
          <w:rFonts w:ascii="Times New Roman" w:hAnsi="Times New Roman"/>
          <w:sz w:val="22"/>
          <w:szCs w:val="22"/>
        </w:rPr>
      </w:pPr>
    </w:p>
    <w:p w14:paraId="1C7C7790" w14:textId="77777777" w:rsidR="007E7AE9" w:rsidRPr="004960D3" w:rsidRDefault="007E7AE9" w:rsidP="007E7AE9">
      <w:pPr>
        <w:pStyle w:val="NormalWeb"/>
        <w:spacing w:before="220" w:beforeAutospacing="0" w:after="220" w:afterAutospacing="0"/>
        <w:ind w:firstLine="720"/>
        <w:rPr>
          <w:sz w:val="22"/>
          <w:szCs w:val="22"/>
          <w:lang w:val="en-US"/>
        </w:rPr>
      </w:pPr>
      <w:r w:rsidRPr="004960D3">
        <w:rPr>
          <w:color w:val="B7B7B7"/>
          <w:sz w:val="22"/>
          <w:szCs w:val="22"/>
          <w:lang w:val="en-US"/>
        </w:rPr>
        <w:t>Choose something for structure... Start general... then go to details/ or do opposite...</w:t>
      </w:r>
    </w:p>
    <w:p w14:paraId="6E037DB1" w14:textId="77777777" w:rsidR="007E7AE9" w:rsidRPr="004960D3" w:rsidRDefault="007E7AE9" w:rsidP="007E7AE9">
      <w:pPr>
        <w:spacing w:after="240"/>
        <w:rPr>
          <w:rFonts w:ascii="Times New Roman" w:hAnsi="Times New Roman"/>
          <w:sz w:val="22"/>
          <w:szCs w:val="22"/>
        </w:rPr>
      </w:pPr>
    </w:p>
    <w:p w14:paraId="16F9D9DA" w14:textId="77777777" w:rsidR="007E7AE9" w:rsidRPr="004960D3" w:rsidRDefault="007E7AE9" w:rsidP="007E7AE9">
      <w:pPr>
        <w:pStyle w:val="NormalWeb"/>
        <w:spacing w:before="220" w:beforeAutospacing="0" w:after="220" w:afterAutospacing="0"/>
        <w:ind w:firstLine="720"/>
        <w:rPr>
          <w:sz w:val="22"/>
          <w:szCs w:val="22"/>
          <w:lang w:val="en-US"/>
        </w:rPr>
      </w:pPr>
      <w:r w:rsidRPr="004960D3">
        <w:rPr>
          <w:color w:val="B7B7B7"/>
          <w:sz w:val="22"/>
          <w:szCs w:val="22"/>
          <w:lang w:val="en-US"/>
        </w:rPr>
        <w:lastRenderedPageBreak/>
        <w:t>------------------------------------------------------------------------------------</w:t>
      </w:r>
    </w:p>
    <w:p w14:paraId="0A273F10" w14:textId="77777777" w:rsidR="007E7AE9" w:rsidRPr="004960D3" w:rsidRDefault="007E7AE9" w:rsidP="007E7AE9">
      <w:pPr>
        <w:rPr>
          <w:rFonts w:ascii="Times New Roman" w:hAnsi="Times New Roman"/>
          <w:sz w:val="22"/>
          <w:szCs w:val="22"/>
        </w:rPr>
      </w:pPr>
      <w:r w:rsidRPr="004960D3">
        <w:rPr>
          <w:rFonts w:ascii="Times New Roman" w:hAnsi="Times New Roman"/>
          <w:sz w:val="22"/>
          <w:szCs w:val="22"/>
        </w:rPr>
        <w:br/>
      </w:r>
    </w:p>
    <w:p w14:paraId="1EAB0B80" w14:textId="77777777" w:rsidR="007E7AE9" w:rsidRPr="004960D3" w:rsidRDefault="007E7AE9" w:rsidP="007E7AE9">
      <w:pPr>
        <w:pStyle w:val="Heading2"/>
        <w:rPr>
          <w:lang w:val="en-US"/>
        </w:rPr>
      </w:pPr>
      <w:bookmarkStart w:id="30" w:name="_Toc75360039"/>
      <w:r w:rsidRPr="004960D3">
        <w:rPr>
          <w:lang w:val="en-US"/>
        </w:rPr>
        <w:t>Conclusion</w:t>
      </w:r>
      <w:bookmarkEnd w:id="30"/>
    </w:p>
    <w:p w14:paraId="22E4FA4E" w14:textId="77777777" w:rsidR="007E7AE9" w:rsidRPr="004960D3" w:rsidRDefault="007E7AE9" w:rsidP="007E7AE9">
      <w:pPr>
        <w:pStyle w:val="NormalWeb"/>
        <w:spacing w:before="220" w:beforeAutospacing="0" w:after="220" w:afterAutospacing="0"/>
        <w:ind w:firstLine="720"/>
        <w:rPr>
          <w:sz w:val="22"/>
          <w:szCs w:val="22"/>
          <w:lang w:val="en-US"/>
        </w:rPr>
      </w:pPr>
      <w:r w:rsidRPr="004960D3">
        <w:rPr>
          <w:color w:val="B7B7B7"/>
          <w:sz w:val="22"/>
          <w:szCs w:val="22"/>
          <w:lang w:val="en-US"/>
        </w:rPr>
        <w:t>Answer Introduction...</w:t>
      </w:r>
    </w:p>
    <w:p w14:paraId="45633CC8" w14:textId="77777777" w:rsidR="007E7AE9" w:rsidRPr="004960D3" w:rsidRDefault="007E7AE9" w:rsidP="007E7AE9">
      <w:pPr>
        <w:pStyle w:val="NormalWeb"/>
        <w:spacing w:before="220" w:beforeAutospacing="0" w:after="220" w:afterAutospacing="0"/>
        <w:ind w:firstLine="720"/>
        <w:rPr>
          <w:sz w:val="22"/>
          <w:szCs w:val="22"/>
          <w:lang w:val="en-US"/>
        </w:rPr>
      </w:pPr>
      <w:r w:rsidRPr="004960D3">
        <w:rPr>
          <w:color w:val="B7B7B7"/>
          <w:sz w:val="22"/>
          <w:szCs w:val="22"/>
          <w:lang w:val="en-US"/>
        </w:rPr>
        <w:t xml:space="preserve">- You where defining </w:t>
      </w:r>
      <w:proofErr w:type="gramStart"/>
      <w:r w:rsidRPr="004960D3">
        <w:rPr>
          <w:color w:val="B7B7B7"/>
          <w:sz w:val="22"/>
          <w:szCs w:val="22"/>
          <w:lang w:val="en-US"/>
        </w:rPr>
        <w:t>problem..</w:t>
      </w:r>
      <w:proofErr w:type="gramEnd"/>
      <w:r w:rsidRPr="004960D3">
        <w:rPr>
          <w:color w:val="B7B7B7"/>
          <w:sz w:val="22"/>
          <w:szCs w:val="22"/>
          <w:lang w:val="en-US"/>
        </w:rPr>
        <w:t xml:space="preserve"> You where defining possible approaches You wish to follow...</w:t>
      </w:r>
    </w:p>
    <w:p w14:paraId="0B1F9236" w14:textId="77777777" w:rsidR="007E7AE9" w:rsidRPr="004960D3" w:rsidRDefault="007E7AE9" w:rsidP="007E7AE9">
      <w:pPr>
        <w:rPr>
          <w:rFonts w:ascii="Times New Roman" w:hAnsi="Times New Roman"/>
          <w:sz w:val="22"/>
          <w:szCs w:val="22"/>
        </w:rPr>
      </w:pPr>
    </w:p>
    <w:p w14:paraId="5538D504" w14:textId="77777777" w:rsidR="007E7AE9" w:rsidRPr="004960D3" w:rsidRDefault="007E7AE9" w:rsidP="007E7AE9">
      <w:pPr>
        <w:pStyle w:val="NormalWeb"/>
        <w:spacing w:before="220" w:beforeAutospacing="0" w:after="220" w:afterAutospacing="0"/>
        <w:ind w:firstLine="720"/>
        <w:rPr>
          <w:sz w:val="22"/>
          <w:szCs w:val="22"/>
          <w:lang w:val="en-US"/>
        </w:rPr>
      </w:pPr>
      <w:r w:rsidRPr="004960D3">
        <w:rPr>
          <w:color w:val="B7B7B7"/>
          <w:sz w:val="22"/>
          <w:szCs w:val="22"/>
          <w:lang w:val="en-US"/>
        </w:rPr>
        <w:t xml:space="preserve">Look at ALL YOUR SOLUTION (Main </w:t>
      </w:r>
      <w:proofErr w:type="gramStart"/>
      <w:r w:rsidRPr="004960D3">
        <w:rPr>
          <w:color w:val="B7B7B7"/>
          <w:sz w:val="22"/>
          <w:szCs w:val="22"/>
          <w:lang w:val="en-US"/>
        </w:rPr>
        <w:t>body)...</w:t>
      </w:r>
      <w:proofErr w:type="gramEnd"/>
      <w:r w:rsidRPr="004960D3">
        <w:rPr>
          <w:color w:val="B7B7B7"/>
          <w:sz w:val="22"/>
          <w:szCs w:val="22"/>
          <w:lang w:val="en-US"/>
        </w:rPr>
        <w:t xml:space="preserve"> tell what is the result... Summarize effects...</w:t>
      </w:r>
    </w:p>
    <w:p w14:paraId="0050EB86" w14:textId="77777777" w:rsidR="007E7AE9" w:rsidRPr="004960D3" w:rsidRDefault="007E7AE9" w:rsidP="007E7AE9">
      <w:pPr>
        <w:rPr>
          <w:rFonts w:ascii="Times New Roman" w:hAnsi="Times New Roman"/>
          <w:sz w:val="22"/>
          <w:szCs w:val="22"/>
        </w:rPr>
      </w:pPr>
    </w:p>
    <w:p w14:paraId="3B682AD4" w14:textId="77777777" w:rsidR="007E7AE9" w:rsidRPr="004960D3" w:rsidRDefault="007E7AE9" w:rsidP="007E7AE9">
      <w:pPr>
        <w:pStyle w:val="NormalWeb"/>
        <w:spacing w:before="220" w:beforeAutospacing="0" w:after="220" w:afterAutospacing="0"/>
        <w:ind w:firstLine="720"/>
        <w:rPr>
          <w:sz w:val="22"/>
          <w:szCs w:val="22"/>
          <w:lang w:val="en-US"/>
        </w:rPr>
      </w:pPr>
      <w:r w:rsidRPr="004960D3">
        <w:rPr>
          <w:color w:val="B7B7B7"/>
          <w:sz w:val="22"/>
          <w:szCs w:val="22"/>
          <w:lang w:val="en-US"/>
        </w:rPr>
        <w:t xml:space="preserve">What Do You think about </w:t>
      </w:r>
      <w:proofErr w:type="gramStart"/>
      <w:r w:rsidRPr="004960D3">
        <w:rPr>
          <w:color w:val="B7B7B7"/>
          <w:sz w:val="22"/>
          <w:szCs w:val="22"/>
          <w:lang w:val="en-US"/>
        </w:rPr>
        <w:t>it....</w:t>
      </w:r>
      <w:proofErr w:type="gramEnd"/>
    </w:p>
    <w:p w14:paraId="263FD4DF" w14:textId="77777777" w:rsidR="007E7AE9" w:rsidRPr="004960D3" w:rsidRDefault="007E7AE9" w:rsidP="007E7AE9">
      <w:pPr>
        <w:rPr>
          <w:rFonts w:ascii="Times New Roman" w:hAnsi="Times New Roman"/>
          <w:sz w:val="22"/>
          <w:szCs w:val="22"/>
        </w:rPr>
      </w:pPr>
    </w:p>
    <w:p w14:paraId="79D6264E" w14:textId="77777777" w:rsidR="007E7AE9" w:rsidRPr="004960D3" w:rsidRDefault="007E7AE9" w:rsidP="007E7AE9">
      <w:pPr>
        <w:pStyle w:val="NormalWeb"/>
        <w:spacing w:before="220" w:beforeAutospacing="0" w:after="220" w:afterAutospacing="0"/>
        <w:ind w:firstLine="720"/>
        <w:rPr>
          <w:sz w:val="22"/>
          <w:szCs w:val="22"/>
          <w:lang w:val="en-US"/>
        </w:rPr>
      </w:pPr>
      <w:r w:rsidRPr="004960D3">
        <w:rPr>
          <w:color w:val="B7B7B7"/>
          <w:sz w:val="22"/>
          <w:szCs w:val="22"/>
          <w:lang w:val="en-US"/>
        </w:rPr>
        <w:t>Future improvements</w:t>
      </w:r>
    </w:p>
    <w:p w14:paraId="2788807D" w14:textId="77777777" w:rsidR="007E7AE9" w:rsidRPr="004960D3" w:rsidRDefault="007E7AE9" w:rsidP="007E7AE9">
      <w:pPr>
        <w:rPr>
          <w:rFonts w:ascii="Times New Roman" w:hAnsi="Times New Roman"/>
          <w:sz w:val="22"/>
          <w:szCs w:val="22"/>
        </w:rPr>
      </w:pPr>
    </w:p>
    <w:p w14:paraId="3AB60285" w14:textId="77777777" w:rsidR="007E7AE9" w:rsidRPr="004960D3" w:rsidRDefault="007E7AE9" w:rsidP="007E7AE9">
      <w:pPr>
        <w:pStyle w:val="NormalWeb"/>
        <w:spacing w:before="220" w:beforeAutospacing="0" w:after="220" w:afterAutospacing="0"/>
        <w:ind w:firstLine="720"/>
        <w:rPr>
          <w:sz w:val="22"/>
          <w:szCs w:val="22"/>
          <w:lang w:val="en-US"/>
        </w:rPr>
      </w:pPr>
      <w:r w:rsidRPr="004960D3">
        <w:rPr>
          <w:color w:val="B7B7B7"/>
          <w:sz w:val="22"/>
          <w:szCs w:val="22"/>
          <w:lang w:val="en-US"/>
        </w:rPr>
        <w:t>------------------------------------------------------------------------------------</w:t>
      </w:r>
    </w:p>
    <w:p w14:paraId="738B6A40" w14:textId="77777777" w:rsidR="007E7AE9" w:rsidRPr="004960D3" w:rsidRDefault="007E7AE9" w:rsidP="007E7AE9">
      <w:pPr>
        <w:pStyle w:val="Heading2"/>
        <w:rPr>
          <w:lang w:val="en-US"/>
        </w:rPr>
      </w:pPr>
      <w:bookmarkStart w:id="31" w:name="_Toc75360040"/>
      <w:r w:rsidRPr="004960D3">
        <w:rPr>
          <w:lang w:val="en-US"/>
        </w:rPr>
        <w:t>Bibliography</w:t>
      </w:r>
      <w:bookmarkEnd w:id="31"/>
    </w:p>
    <w:p w14:paraId="2078F592" w14:textId="759BC80D" w:rsidR="007E7AE9" w:rsidRPr="004960D3" w:rsidRDefault="005369C4" w:rsidP="00F512CB">
      <w:pPr>
        <w:pStyle w:val="NormalText"/>
        <w:numPr>
          <w:ilvl w:val="0"/>
          <w:numId w:val="43"/>
        </w:numPr>
      </w:pPr>
      <w:hyperlink r:id="rId13" w:history="1">
        <w:r w:rsidR="00F512CB" w:rsidRPr="004960D3">
          <w:rPr>
            <w:rStyle w:val="Hyperlink"/>
            <w:i/>
            <w:iCs/>
            <w:color w:val="3366BB"/>
            <w:u w:val="none"/>
          </w:rPr>
          <w:t>"About the USCF"</w:t>
        </w:r>
      </w:hyperlink>
      <w:r w:rsidR="00F512CB" w:rsidRPr="004960D3">
        <w:rPr>
          <w:rStyle w:val="HTMLCite"/>
          <w:color w:val="202122"/>
        </w:rPr>
        <w:t>. United States Chess Federation http://www.uschess.org/index.php/About-USCF/</w:t>
      </w:r>
      <w:r w:rsidR="00F512CB" w:rsidRPr="004960D3">
        <w:rPr>
          <w:rStyle w:val="reference-accessdate"/>
          <w:i/>
          <w:iCs/>
          <w:color w:val="202122"/>
        </w:rPr>
        <w:t>. Retrieved </w:t>
      </w:r>
      <w:r w:rsidR="00F512CB" w:rsidRPr="004960D3">
        <w:rPr>
          <w:rStyle w:val="nowrap"/>
          <w:i/>
          <w:iCs/>
          <w:color w:val="202122"/>
        </w:rPr>
        <w:t>2008-11-10</w:t>
      </w:r>
      <w:r w:rsidR="00F512CB" w:rsidRPr="004960D3">
        <w:rPr>
          <w:rStyle w:val="HTMLCite"/>
          <w:color w:val="202122"/>
        </w:rPr>
        <w:t>.</w:t>
      </w:r>
      <w:r w:rsidR="007E7AE9" w:rsidRPr="004960D3">
        <w:br/>
      </w:r>
    </w:p>
    <w:p w14:paraId="792199D3" w14:textId="77777777" w:rsidR="00946511" w:rsidRPr="004960D3" w:rsidRDefault="00946511" w:rsidP="00151957">
      <w:pPr>
        <w:rPr>
          <w:rFonts w:ascii="Times New Roman" w:hAnsi="Times New Roman"/>
          <w:sz w:val="22"/>
          <w:szCs w:val="22"/>
        </w:rPr>
      </w:pPr>
    </w:p>
    <w:sectPr w:rsidR="00946511" w:rsidRPr="004960D3">
      <w:footerReference w:type="even"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A5E6C" w14:textId="77777777" w:rsidR="005369C4" w:rsidRDefault="005369C4" w:rsidP="007E7AE9">
      <w:r>
        <w:separator/>
      </w:r>
    </w:p>
    <w:p w14:paraId="35155CA1" w14:textId="77777777" w:rsidR="005369C4" w:rsidRDefault="005369C4"/>
    <w:p w14:paraId="0F8F6F06" w14:textId="77777777" w:rsidR="005369C4" w:rsidRDefault="005369C4" w:rsidP="007E7AE9"/>
    <w:p w14:paraId="0CA2E730" w14:textId="77777777" w:rsidR="005369C4" w:rsidRDefault="005369C4" w:rsidP="007E7AE9"/>
  </w:endnote>
  <w:endnote w:type="continuationSeparator" w:id="0">
    <w:p w14:paraId="71BC32C2" w14:textId="77777777" w:rsidR="005369C4" w:rsidRDefault="005369C4" w:rsidP="007E7AE9">
      <w:r>
        <w:continuationSeparator/>
      </w:r>
    </w:p>
    <w:p w14:paraId="5BF43C14" w14:textId="77777777" w:rsidR="005369C4" w:rsidRDefault="005369C4"/>
    <w:p w14:paraId="43B1B1FE" w14:textId="77777777" w:rsidR="005369C4" w:rsidRDefault="005369C4" w:rsidP="007E7AE9"/>
    <w:p w14:paraId="1306383D" w14:textId="77777777" w:rsidR="005369C4" w:rsidRDefault="005369C4" w:rsidP="007E7A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49152066"/>
      <w:docPartObj>
        <w:docPartGallery w:val="Page Numbers (Bottom of Page)"/>
        <w:docPartUnique/>
      </w:docPartObj>
    </w:sdtPr>
    <w:sdtEndPr>
      <w:rPr>
        <w:rStyle w:val="PageNumber"/>
      </w:rPr>
    </w:sdtEndPr>
    <w:sdtContent>
      <w:p w14:paraId="51BF9B4A" w14:textId="496EB87C" w:rsidR="007E7AE9" w:rsidRDefault="007E7AE9" w:rsidP="000F00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92D344" w14:textId="77777777" w:rsidR="007E7AE9" w:rsidRDefault="007E7AE9" w:rsidP="007E7AE9">
    <w:pPr>
      <w:pStyle w:val="Footer"/>
      <w:ind w:right="360"/>
    </w:pPr>
  </w:p>
  <w:p w14:paraId="289C4717" w14:textId="77777777" w:rsidR="002A7806" w:rsidRDefault="002A7806"/>
  <w:p w14:paraId="4C539926" w14:textId="77777777" w:rsidR="002A7806" w:rsidRDefault="002A7806" w:rsidP="007E7AE9"/>
  <w:p w14:paraId="4C7A3BD9" w14:textId="77777777" w:rsidR="002A7806" w:rsidRDefault="002A7806" w:rsidP="007E7AE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32043485"/>
      <w:docPartObj>
        <w:docPartGallery w:val="Page Numbers (Bottom of Page)"/>
        <w:docPartUnique/>
      </w:docPartObj>
    </w:sdtPr>
    <w:sdtEndPr>
      <w:rPr>
        <w:rStyle w:val="PageNumber"/>
      </w:rPr>
    </w:sdtEndPr>
    <w:sdtContent>
      <w:p w14:paraId="4A9E4C07" w14:textId="51CD2736" w:rsidR="007E7AE9" w:rsidRDefault="007E7AE9" w:rsidP="000F00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C2A770" w14:textId="77777777" w:rsidR="007E7AE9" w:rsidRDefault="007E7AE9" w:rsidP="007E7AE9">
    <w:pPr>
      <w:pStyle w:val="Footer"/>
      <w:ind w:right="360"/>
    </w:pPr>
  </w:p>
  <w:p w14:paraId="497D3A75" w14:textId="77777777" w:rsidR="002A7806" w:rsidRDefault="002A7806"/>
  <w:p w14:paraId="4864C87E" w14:textId="77777777" w:rsidR="002A7806" w:rsidRDefault="002A7806" w:rsidP="007E7AE9"/>
  <w:p w14:paraId="7EB7D9B9" w14:textId="77777777" w:rsidR="002A7806" w:rsidRDefault="002A7806" w:rsidP="007E7A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396A7" w14:textId="77777777" w:rsidR="005369C4" w:rsidRDefault="005369C4" w:rsidP="007E7AE9">
      <w:r>
        <w:separator/>
      </w:r>
    </w:p>
    <w:p w14:paraId="39977AE8" w14:textId="77777777" w:rsidR="005369C4" w:rsidRDefault="005369C4"/>
    <w:p w14:paraId="0352E1E3" w14:textId="77777777" w:rsidR="005369C4" w:rsidRDefault="005369C4" w:rsidP="007E7AE9"/>
    <w:p w14:paraId="1DB07F82" w14:textId="77777777" w:rsidR="005369C4" w:rsidRDefault="005369C4" w:rsidP="007E7AE9"/>
  </w:footnote>
  <w:footnote w:type="continuationSeparator" w:id="0">
    <w:p w14:paraId="1D4DB4AF" w14:textId="77777777" w:rsidR="005369C4" w:rsidRDefault="005369C4" w:rsidP="007E7AE9">
      <w:r>
        <w:continuationSeparator/>
      </w:r>
    </w:p>
    <w:p w14:paraId="49197132" w14:textId="77777777" w:rsidR="005369C4" w:rsidRDefault="005369C4"/>
    <w:p w14:paraId="701859E9" w14:textId="77777777" w:rsidR="005369C4" w:rsidRDefault="005369C4" w:rsidP="007E7AE9"/>
    <w:p w14:paraId="713E3C2C" w14:textId="77777777" w:rsidR="005369C4" w:rsidRDefault="005369C4" w:rsidP="007E7A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57B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F679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75D48"/>
    <w:multiLevelType w:val="hybridMultilevel"/>
    <w:tmpl w:val="A0C2C8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B91975"/>
    <w:multiLevelType w:val="multilevel"/>
    <w:tmpl w:val="B0A08C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4739C"/>
    <w:multiLevelType w:val="multilevel"/>
    <w:tmpl w:val="E8083E9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E2795"/>
    <w:multiLevelType w:val="multilevel"/>
    <w:tmpl w:val="5E0ED06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0B71CF"/>
    <w:multiLevelType w:val="multilevel"/>
    <w:tmpl w:val="B91CF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82B2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A94574"/>
    <w:multiLevelType w:val="multilevel"/>
    <w:tmpl w:val="7A16323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9339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DF4B88"/>
    <w:multiLevelType w:val="multilevel"/>
    <w:tmpl w:val="E286CE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422A93"/>
    <w:multiLevelType w:val="multilevel"/>
    <w:tmpl w:val="28D620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FB418D"/>
    <w:multiLevelType w:val="multilevel"/>
    <w:tmpl w:val="FF0AABE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6F4724"/>
    <w:multiLevelType w:val="multilevel"/>
    <w:tmpl w:val="EF9014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1C16AB"/>
    <w:multiLevelType w:val="multilevel"/>
    <w:tmpl w:val="C0D4F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D402D"/>
    <w:multiLevelType w:val="hybridMultilevel"/>
    <w:tmpl w:val="A4A84FA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449F43FA"/>
    <w:multiLevelType w:val="hybridMultilevel"/>
    <w:tmpl w:val="09B246C0"/>
    <w:lvl w:ilvl="0" w:tplc="08090011">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7" w15:restartNumberingAfterBreak="0">
    <w:nsid w:val="450B6F7E"/>
    <w:multiLevelType w:val="multilevel"/>
    <w:tmpl w:val="68B2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1F08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805D04"/>
    <w:multiLevelType w:val="multilevel"/>
    <w:tmpl w:val="68B2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A3280A"/>
    <w:multiLevelType w:val="multilevel"/>
    <w:tmpl w:val="A796B3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A820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1474964"/>
    <w:multiLevelType w:val="multilevel"/>
    <w:tmpl w:val="A01C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BA03A3"/>
    <w:multiLevelType w:val="hybridMultilevel"/>
    <w:tmpl w:val="753AC1D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4" w15:restartNumberingAfterBreak="0">
    <w:nsid w:val="524A35FF"/>
    <w:multiLevelType w:val="multilevel"/>
    <w:tmpl w:val="6CC2E9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AC000D"/>
    <w:multiLevelType w:val="multilevel"/>
    <w:tmpl w:val="4986F7D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60649C"/>
    <w:multiLevelType w:val="multilevel"/>
    <w:tmpl w:val="D77AF9DC"/>
    <w:lvl w:ilvl="0">
      <w:start w:val="1"/>
      <w:numFmt w:val="decimal"/>
      <w:pStyle w:val="Heading2"/>
      <w:lvlText w:val="%1."/>
      <w:lvlJc w:val="left"/>
      <w:pPr>
        <w:ind w:left="360" w:hanging="360"/>
      </w:pPr>
    </w:lvl>
    <w:lvl w:ilvl="1">
      <w:start w:val="1"/>
      <w:numFmt w:val="decimal"/>
      <w:pStyle w:val="Heading3"/>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A85197"/>
    <w:multiLevelType w:val="hybridMultilevel"/>
    <w:tmpl w:val="C9B82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D8408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C434EB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11B0E9E"/>
    <w:multiLevelType w:val="multilevel"/>
    <w:tmpl w:val="0C94E2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552930"/>
    <w:multiLevelType w:val="multilevel"/>
    <w:tmpl w:val="D77AF9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F05C84"/>
    <w:multiLevelType w:val="multilevel"/>
    <w:tmpl w:val="07745F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2A3EF4"/>
    <w:multiLevelType w:val="multilevel"/>
    <w:tmpl w:val="9B14D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614FF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EE7614F"/>
    <w:multiLevelType w:val="multilevel"/>
    <w:tmpl w:val="D0C8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553676"/>
    <w:multiLevelType w:val="hybridMultilevel"/>
    <w:tmpl w:val="3670D5A6"/>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7" w15:restartNumberingAfterBreak="0">
    <w:nsid w:val="765745D9"/>
    <w:multiLevelType w:val="multilevel"/>
    <w:tmpl w:val="AB1AA3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A82003"/>
    <w:multiLevelType w:val="multilevel"/>
    <w:tmpl w:val="82464F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873374"/>
    <w:multiLevelType w:val="multilevel"/>
    <w:tmpl w:val="45E010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5"/>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3"/>
    <w:lvlOverride w:ilvl="0">
      <w:lvl w:ilvl="0">
        <w:numFmt w:val="decimal"/>
        <w:lvlText w:val="%1."/>
        <w:lvlJc w:val="left"/>
      </w:lvl>
    </w:lvlOverride>
  </w:num>
  <w:num w:numId="5">
    <w:abstractNumId w:val="33"/>
    <w:lvlOverride w:ilvl="0">
      <w:lvl w:ilvl="0">
        <w:numFmt w:val="decimal"/>
        <w:lvlText w:val="%1."/>
        <w:lvlJc w:val="left"/>
      </w:lvl>
    </w:lvlOverride>
  </w:num>
  <w:num w:numId="6">
    <w:abstractNumId w:val="4"/>
    <w:lvlOverride w:ilvl="0">
      <w:lvl w:ilvl="0">
        <w:numFmt w:val="decimal"/>
        <w:lvlText w:val="%1."/>
        <w:lvlJc w:val="left"/>
      </w:lvl>
    </w:lvlOverride>
  </w:num>
  <w:num w:numId="7">
    <w:abstractNumId w:val="14"/>
    <w:lvlOverride w:ilvl="0">
      <w:lvl w:ilvl="0">
        <w:numFmt w:val="decimal"/>
        <w:lvlText w:val="%1."/>
        <w:lvlJc w:val="left"/>
      </w:lvl>
    </w:lvlOverride>
  </w:num>
  <w:num w:numId="8">
    <w:abstractNumId w:val="24"/>
    <w:lvlOverride w:ilvl="0">
      <w:lvl w:ilvl="0">
        <w:numFmt w:val="decimal"/>
        <w:lvlText w:val="%1."/>
        <w:lvlJc w:val="left"/>
      </w:lvl>
    </w:lvlOverride>
  </w:num>
  <w:num w:numId="9">
    <w:abstractNumId w:val="24"/>
    <w:lvlOverride w:ilvl="0">
      <w:lvl w:ilvl="0">
        <w:numFmt w:val="decimal"/>
        <w:lvlText w:val="%1."/>
        <w:lvlJc w:val="left"/>
      </w:lvl>
    </w:lvlOverride>
  </w:num>
  <w:num w:numId="10">
    <w:abstractNumId w:val="25"/>
    <w:lvlOverride w:ilvl="0">
      <w:lvl w:ilvl="0">
        <w:numFmt w:val="decimal"/>
        <w:lvlText w:val="%1."/>
        <w:lvlJc w:val="left"/>
      </w:lvl>
    </w:lvlOverride>
  </w:num>
  <w:num w:numId="11">
    <w:abstractNumId w:val="35"/>
  </w:num>
  <w:num w:numId="12">
    <w:abstractNumId w:val="30"/>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37"/>
    <w:lvlOverride w:ilvl="0">
      <w:lvl w:ilvl="0">
        <w:numFmt w:val="decimal"/>
        <w:lvlText w:val="%1."/>
        <w:lvlJc w:val="left"/>
      </w:lvl>
    </w:lvlOverride>
  </w:num>
  <w:num w:numId="15">
    <w:abstractNumId w:val="8"/>
    <w:lvlOverride w:ilvl="0">
      <w:lvl w:ilvl="0">
        <w:numFmt w:val="decimal"/>
        <w:lvlText w:val="%1."/>
        <w:lvlJc w:val="left"/>
      </w:lvl>
    </w:lvlOverride>
  </w:num>
  <w:num w:numId="16">
    <w:abstractNumId w:val="12"/>
    <w:lvlOverride w:ilvl="0">
      <w:lvl w:ilvl="0">
        <w:numFmt w:val="decimal"/>
        <w:lvlText w:val="%1."/>
        <w:lvlJc w:val="left"/>
      </w:lvl>
    </w:lvlOverride>
  </w:num>
  <w:num w:numId="17">
    <w:abstractNumId w:val="6"/>
    <w:lvlOverride w:ilvl="0">
      <w:lvl w:ilvl="0">
        <w:numFmt w:val="decimal"/>
        <w:lvlText w:val="%1."/>
        <w:lvlJc w:val="left"/>
      </w:lvl>
    </w:lvlOverride>
  </w:num>
  <w:num w:numId="18">
    <w:abstractNumId w:val="38"/>
    <w:lvlOverride w:ilvl="0">
      <w:lvl w:ilvl="0">
        <w:numFmt w:val="decimal"/>
        <w:lvlText w:val="%1."/>
        <w:lvlJc w:val="left"/>
      </w:lvl>
    </w:lvlOverride>
  </w:num>
  <w:num w:numId="19">
    <w:abstractNumId w:val="38"/>
    <w:lvlOverride w:ilvl="0">
      <w:lvl w:ilvl="0">
        <w:numFmt w:val="decimal"/>
        <w:lvlText w:val="%1."/>
        <w:lvlJc w:val="left"/>
      </w:lvl>
    </w:lvlOverride>
  </w:num>
  <w:num w:numId="20">
    <w:abstractNumId w:val="38"/>
    <w:lvlOverride w:ilvl="0">
      <w:lvl w:ilvl="0">
        <w:numFmt w:val="decimal"/>
        <w:lvlText w:val="%1."/>
        <w:lvlJc w:val="left"/>
      </w:lvl>
    </w:lvlOverride>
  </w:num>
  <w:num w:numId="21">
    <w:abstractNumId w:val="38"/>
    <w:lvlOverride w:ilvl="0">
      <w:lvl w:ilvl="0">
        <w:numFmt w:val="decimal"/>
        <w:lvlText w:val="%1."/>
        <w:lvlJc w:val="left"/>
      </w:lvl>
    </w:lvlOverride>
  </w:num>
  <w:num w:numId="22">
    <w:abstractNumId w:val="38"/>
    <w:lvlOverride w:ilvl="0">
      <w:lvl w:ilvl="0">
        <w:numFmt w:val="decimal"/>
        <w:lvlText w:val="%1."/>
        <w:lvlJc w:val="left"/>
      </w:lvl>
    </w:lvlOverride>
  </w:num>
  <w:num w:numId="23">
    <w:abstractNumId w:val="38"/>
    <w:lvlOverride w:ilvl="0">
      <w:lvl w:ilvl="0">
        <w:numFmt w:val="decimal"/>
        <w:lvlText w:val="%1."/>
        <w:lvlJc w:val="left"/>
      </w:lvl>
    </w:lvlOverride>
  </w:num>
  <w:num w:numId="24">
    <w:abstractNumId w:val="20"/>
    <w:lvlOverride w:ilvl="0">
      <w:lvl w:ilvl="0">
        <w:numFmt w:val="decimal"/>
        <w:lvlText w:val="%1."/>
        <w:lvlJc w:val="left"/>
      </w:lvl>
    </w:lvlOverride>
  </w:num>
  <w:num w:numId="25">
    <w:abstractNumId w:val="39"/>
    <w:lvlOverride w:ilvl="0">
      <w:lvl w:ilvl="0">
        <w:numFmt w:val="decimal"/>
        <w:lvlText w:val="%1."/>
        <w:lvlJc w:val="left"/>
      </w:lvl>
    </w:lvlOverride>
  </w:num>
  <w:num w:numId="26">
    <w:abstractNumId w:val="32"/>
    <w:lvlOverride w:ilvl="0">
      <w:lvl w:ilvl="0">
        <w:numFmt w:val="decimal"/>
        <w:lvlText w:val="%1."/>
        <w:lvlJc w:val="left"/>
      </w:lvl>
    </w:lvlOverride>
  </w:num>
  <w:num w:numId="27">
    <w:abstractNumId w:val="26"/>
  </w:num>
  <w:num w:numId="28">
    <w:abstractNumId w:val="1"/>
  </w:num>
  <w:num w:numId="29">
    <w:abstractNumId w:val="18"/>
  </w:num>
  <w:num w:numId="30">
    <w:abstractNumId w:val="29"/>
  </w:num>
  <w:num w:numId="31">
    <w:abstractNumId w:val="34"/>
  </w:num>
  <w:num w:numId="32">
    <w:abstractNumId w:val="7"/>
  </w:num>
  <w:num w:numId="33">
    <w:abstractNumId w:val="9"/>
  </w:num>
  <w:num w:numId="34">
    <w:abstractNumId w:val="28"/>
  </w:num>
  <w:num w:numId="35">
    <w:abstractNumId w:val="21"/>
  </w:num>
  <w:num w:numId="36">
    <w:abstractNumId w:val="0"/>
  </w:num>
  <w:num w:numId="37">
    <w:abstractNumId w:val="17"/>
  </w:num>
  <w:num w:numId="38">
    <w:abstractNumId w:val="13"/>
  </w:num>
  <w:num w:numId="39">
    <w:abstractNumId w:val="31"/>
  </w:num>
  <w:num w:numId="40">
    <w:abstractNumId w:val="23"/>
  </w:num>
  <w:num w:numId="41">
    <w:abstractNumId w:val="22"/>
  </w:num>
  <w:num w:numId="42">
    <w:abstractNumId w:val="16"/>
  </w:num>
  <w:num w:numId="43">
    <w:abstractNumId w:val="36"/>
  </w:num>
  <w:num w:numId="44">
    <w:abstractNumId w:val="27"/>
  </w:num>
  <w:num w:numId="45">
    <w:abstractNumId w:val="15"/>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8E"/>
    <w:rsid w:val="00047F95"/>
    <w:rsid w:val="000D5929"/>
    <w:rsid w:val="00151957"/>
    <w:rsid w:val="00155D29"/>
    <w:rsid w:val="001A6735"/>
    <w:rsid w:val="002372D0"/>
    <w:rsid w:val="00280D31"/>
    <w:rsid w:val="002A7806"/>
    <w:rsid w:val="002F3880"/>
    <w:rsid w:val="00356898"/>
    <w:rsid w:val="00371907"/>
    <w:rsid w:val="003C2F7D"/>
    <w:rsid w:val="003E407F"/>
    <w:rsid w:val="004934FE"/>
    <w:rsid w:val="004960D3"/>
    <w:rsid w:val="005369C4"/>
    <w:rsid w:val="0057200F"/>
    <w:rsid w:val="00582BC6"/>
    <w:rsid w:val="005C066B"/>
    <w:rsid w:val="005F108E"/>
    <w:rsid w:val="006F7C6A"/>
    <w:rsid w:val="00762184"/>
    <w:rsid w:val="007E7AE9"/>
    <w:rsid w:val="00820A29"/>
    <w:rsid w:val="008A46AC"/>
    <w:rsid w:val="008D6796"/>
    <w:rsid w:val="008E0886"/>
    <w:rsid w:val="00946511"/>
    <w:rsid w:val="009F4EF9"/>
    <w:rsid w:val="00A1016C"/>
    <w:rsid w:val="00A96715"/>
    <w:rsid w:val="00AC354A"/>
    <w:rsid w:val="00BA0C21"/>
    <w:rsid w:val="00BD1B7F"/>
    <w:rsid w:val="00C16552"/>
    <w:rsid w:val="00C57A11"/>
    <w:rsid w:val="00CF77EF"/>
    <w:rsid w:val="00E21C42"/>
    <w:rsid w:val="00E97656"/>
    <w:rsid w:val="00F04192"/>
    <w:rsid w:val="00F351E4"/>
    <w:rsid w:val="00F512CB"/>
    <w:rsid w:val="00FA31E6"/>
    <w:rsid w:val="00FA6ABA"/>
    <w:rsid w:val="00FB71F4"/>
    <w:rsid w:val="00FE4318"/>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598A58"/>
  <w15:chartTrackingRefBased/>
  <w15:docId w15:val="{96D1833B-7A35-9144-AEAE-0B1DF5132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P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szCs w:val="24"/>
      <w:lang w:val="en-US" w:eastAsia="pl-PL"/>
    </w:rPr>
  </w:style>
  <w:style w:type="paragraph" w:styleId="Heading1">
    <w:name w:val="heading 1"/>
    <w:basedOn w:val="Normal"/>
    <w:link w:val="Heading1Char"/>
    <w:uiPriority w:val="9"/>
    <w:qFormat/>
    <w:rsid w:val="007E7AE9"/>
    <w:pPr>
      <w:spacing w:before="100" w:beforeAutospacing="1" w:after="100" w:afterAutospacing="1"/>
      <w:outlineLvl w:val="0"/>
    </w:pPr>
    <w:rPr>
      <w:rFonts w:ascii="Times New Roman" w:hAnsi="Times New Roman"/>
      <w:b/>
      <w:bCs/>
      <w:kern w:val="36"/>
      <w:sz w:val="48"/>
      <w:szCs w:val="48"/>
      <w:lang w:val="en-PL" w:eastAsia="en-GB"/>
    </w:rPr>
  </w:style>
  <w:style w:type="paragraph" w:styleId="Heading2">
    <w:name w:val="heading 2"/>
    <w:basedOn w:val="Normal"/>
    <w:next w:val="NormalText"/>
    <w:link w:val="Heading2Char"/>
    <w:uiPriority w:val="9"/>
    <w:qFormat/>
    <w:rsid w:val="007E7AE9"/>
    <w:pPr>
      <w:numPr>
        <w:numId w:val="27"/>
      </w:numPr>
      <w:spacing w:before="100" w:beforeAutospacing="1" w:after="100" w:afterAutospacing="1"/>
      <w:outlineLvl w:val="1"/>
    </w:pPr>
    <w:rPr>
      <w:rFonts w:ascii="Times New Roman" w:hAnsi="Times New Roman"/>
      <w:b/>
      <w:bCs/>
      <w:sz w:val="36"/>
      <w:szCs w:val="36"/>
      <w:lang w:val="en-PL" w:eastAsia="en-GB"/>
    </w:rPr>
  </w:style>
  <w:style w:type="paragraph" w:styleId="Heading3">
    <w:name w:val="heading 3"/>
    <w:basedOn w:val="Heading2"/>
    <w:next w:val="NormalText"/>
    <w:link w:val="Heading3Char"/>
    <w:uiPriority w:val="9"/>
    <w:qFormat/>
    <w:rsid w:val="007E7AE9"/>
    <w:pPr>
      <w:numPr>
        <w:ilvl w:val="1"/>
      </w:num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pacing w:before="30" w:after="30"/>
    </w:pPr>
    <w:rPr>
      <w:sz w:val="24"/>
    </w:rPr>
  </w:style>
  <w:style w:type="paragraph" w:customStyle="1" w:styleId="BalloonText1">
    <w:name w:val="Balloon Text1"/>
    <w:basedOn w:val="Normal"/>
    <w:semiHidden/>
    <w:rPr>
      <w:rFonts w:ascii="Tahoma" w:hAnsi="Tahoma" w:cs="Tahoma"/>
      <w:sz w:val="16"/>
      <w:szCs w:val="16"/>
    </w:rPr>
  </w:style>
  <w:style w:type="character" w:customStyle="1" w:styleId="BodyTextChar">
    <w:name w:val="Body Text Char"/>
    <w:link w:val="BodyText"/>
    <w:semiHidden/>
    <w:rsid w:val="00762184"/>
    <w:rPr>
      <w:rFonts w:ascii="Verdana" w:hAnsi="Verdana"/>
      <w:sz w:val="24"/>
      <w:szCs w:val="24"/>
    </w:rPr>
  </w:style>
  <w:style w:type="character" w:styleId="Hyperlink">
    <w:name w:val="Hyperlink"/>
    <w:uiPriority w:val="99"/>
    <w:unhideWhenUsed/>
    <w:rsid w:val="002F3880"/>
    <w:rPr>
      <w:color w:val="0000FF"/>
      <w:u w:val="single"/>
    </w:rPr>
  </w:style>
  <w:style w:type="character" w:customStyle="1" w:styleId="Heading1Char">
    <w:name w:val="Heading 1 Char"/>
    <w:basedOn w:val="DefaultParagraphFont"/>
    <w:link w:val="Heading1"/>
    <w:uiPriority w:val="9"/>
    <w:rsid w:val="007E7AE9"/>
    <w:rPr>
      <w:b/>
      <w:bCs/>
      <w:kern w:val="36"/>
      <w:sz w:val="48"/>
      <w:szCs w:val="48"/>
    </w:rPr>
  </w:style>
  <w:style w:type="character" w:customStyle="1" w:styleId="Heading2Char">
    <w:name w:val="Heading 2 Char"/>
    <w:basedOn w:val="DefaultParagraphFont"/>
    <w:link w:val="Heading2"/>
    <w:uiPriority w:val="9"/>
    <w:rsid w:val="007E7AE9"/>
    <w:rPr>
      <w:b/>
      <w:bCs/>
      <w:sz w:val="36"/>
      <w:szCs w:val="36"/>
    </w:rPr>
  </w:style>
  <w:style w:type="character" w:customStyle="1" w:styleId="Heading3Char">
    <w:name w:val="Heading 3 Char"/>
    <w:basedOn w:val="DefaultParagraphFont"/>
    <w:link w:val="Heading3"/>
    <w:uiPriority w:val="9"/>
    <w:rsid w:val="007E7AE9"/>
    <w:rPr>
      <w:b/>
      <w:bCs/>
      <w:sz w:val="28"/>
      <w:szCs w:val="28"/>
    </w:rPr>
  </w:style>
  <w:style w:type="paragraph" w:styleId="NormalWeb">
    <w:name w:val="Normal (Web)"/>
    <w:basedOn w:val="Normal"/>
    <w:uiPriority w:val="99"/>
    <w:semiHidden/>
    <w:unhideWhenUsed/>
    <w:rsid w:val="007E7AE9"/>
    <w:pPr>
      <w:spacing w:before="100" w:beforeAutospacing="1" w:after="100" w:afterAutospacing="1"/>
    </w:pPr>
    <w:rPr>
      <w:rFonts w:ascii="Times New Roman" w:hAnsi="Times New Roman"/>
      <w:sz w:val="24"/>
      <w:lang w:val="en-PL" w:eastAsia="en-GB"/>
    </w:rPr>
  </w:style>
  <w:style w:type="paragraph" w:styleId="Footer">
    <w:name w:val="footer"/>
    <w:basedOn w:val="Normal"/>
    <w:link w:val="FooterChar"/>
    <w:uiPriority w:val="99"/>
    <w:unhideWhenUsed/>
    <w:rsid w:val="007E7AE9"/>
    <w:pPr>
      <w:tabs>
        <w:tab w:val="center" w:pos="4513"/>
        <w:tab w:val="right" w:pos="9026"/>
      </w:tabs>
    </w:pPr>
  </w:style>
  <w:style w:type="character" w:customStyle="1" w:styleId="FooterChar">
    <w:name w:val="Footer Char"/>
    <w:basedOn w:val="DefaultParagraphFont"/>
    <w:link w:val="Footer"/>
    <w:uiPriority w:val="99"/>
    <w:rsid w:val="007E7AE9"/>
    <w:rPr>
      <w:rFonts w:ascii="Verdana" w:hAnsi="Verdana"/>
      <w:szCs w:val="24"/>
      <w:lang w:val="pl-PL" w:eastAsia="pl-PL"/>
    </w:rPr>
  </w:style>
  <w:style w:type="character" w:styleId="PageNumber">
    <w:name w:val="page number"/>
    <w:basedOn w:val="DefaultParagraphFont"/>
    <w:uiPriority w:val="99"/>
    <w:semiHidden/>
    <w:unhideWhenUsed/>
    <w:rsid w:val="007E7AE9"/>
  </w:style>
  <w:style w:type="paragraph" w:customStyle="1" w:styleId="NormalText">
    <w:name w:val="Normal Text"/>
    <w:basedOn w:val="BodyText"/>
    <w:next w:val="BodyText"/>
    <w:qFormat/>
    <w:rsid w:val="004934FE"/>
    <w:pPr>
      <w:spacing w:before="40" w:after="40"/>
      <w:ind w:firstLine="567"/>
    </w:pPr>
    <w:rPr>
      <w:rFonts w:ascii="Times New Roman" w:hAnsi="Times New Roman"/>
      <w:sz w:val="22"/>
      <w:szCs w:val="22"/>
    </w:rPr>
  </w:style>
  <w:style w:type="character" w:styleId="FollowedHyperlink">
    <w:name w:val="FollowedHyperlink"/>
    <w:basedOn w:val="DefaultParagraphFont"/>
    <w:uiPriority w:val="99"/>
    <w:semiHidden/>
    <w:unhideWhenUsed/>
    <w:rsid w:val="007E7AE9"/>
    <w:rPr>
      <w:color w:val="954F72" w:themeColor="followedHyperlink"/>
      <w:u w:val="single"/>
    </w:rPr>
  </w:style>
  <w:style w:type="paragraph" w:styleId="TOCHeading">
    <w:name w:val="TOC Heading"/>
    <w:basedOn w:val="Heading1"/>
    <w:next w:val="Normal"/>
    <w:uiPriority w:val="39"/>
    <w:unhideWhenUsed/>
    <w:qFormat/>
    <w:rsid w:val="00151957"/>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2">
    <w:name w:val="toc 2"/>
    <w:basedOn w:val="Normal"/>
    <w:next w:val="Normal"/>
    <w:autoRedefine/>
    <w:uiPriority w:val="39"/>
    <w:unhideWhenUsed/>
    <w:rsid w:val="00151957"/>
    <w:pPr>
      <w:ind w:left="200"/>
    </w:pPr>
    <w:rPr>
      <w:rFonts w:asciiTheme="minorHAnsi" w:hAnsiTheme="minorHAnsi"/>
      <w:smallCaps/>
      <w:szCs w:val="20"/>
    </w:rPr>
  </w:style>
  <w:style w:type="paragraph" w:styleId="TOC3">
    <w:name w:val="toc 3"/>
    <w:basedOn w:val="Normal"/>
    <w:next w:val="Normal"/>
    <w:autoRedefine/>
    <w:uiPriority w:val="39"/>
    <w:unhideWhenUsed/>
    <w:rsid w:val="00151957"/>
    <w:pPr>
      <w:ind w:left="400"/>
    </w:pPr>
    <w:rPr>
      <w:rFonts w:asciiTheme="minorHAnsi" w:hAnsiTheme="minorHAnsi"/>
      <w:i/>
      <w:iCs/>
      <w:szCs w:val="20"/>
    </w:rPr>
  </w:style>
  <w:style w:type="paragraph" w:styleId="TOC1">
    <w:name w:val="toc 1"/>
    <w:basedOn w:val="Normal"/>
    <w:next w:val="Normal"/>
    <w:autoRedefine/>
    <w:uiPriority w:val="39"/>
    <w:unhideWhenUsed/>
    <w:rsid w:val="00151957"/>
    <w:pPr>
      <w:spacing w:before="120" w:after="120"/>
    </w:pPr>
    <w:rPr>
      <w:rFonts w:asciiTheme="minorHAnsi" w:hAnsiTheme="minorHAnsi"/>
      <w:b/>
      <w:bCs/>
      <w:caps/>
      <w:szCs w:val="20"/>
    </w:rPr>
  </w:style>
  <w:style w:type="paragraph" w:styleId="TOC4">
    <w:name w:val="toc 4"/>
    <w:basedOn w:val="Normal"/>
    <w:next w:val="Normal"/>
    <w:autoRedefine/>
    <w:uiPriority w:val="39"/>
    <w:semiHidden/>
    <w:unhideWhenUsed/>
    <w:rsid w:val="00151957"/>
    <w:pPr>
      <w:ind w:left="600"/>
    </w:pPr>
    <w:rPr>
      <w:rFonts w:asciiTheme="minorHAnsi" w:hAnsiTheme="minorHAnsi"/>
      <w:sz w:val="18"/>
      <w:szCs w:val="18"/>
    </w:rPr>
  </w:style>
  <w:style w:type="paragraph" w:styleId="TOC5">
    <w:name w:val="toc 5"/>
    <w:basedOn w:val="Normal"/>
    <w:next w:val="Normal"/>
    <w:autoRedefine/>
    <w:uiPriority w:val="39"/>
    <w:semiHidden/>
    <w:unhideWhenUsed/>
    <w:rsid w:val="00151957"/>
    <w:pPr>
      <w:ind w:left="800"/>
    </w:pPr>
    <w:rPr>
      <w:rFonts w:asciiTheme="minorHAnsi" w:hAnsiTheme="minorHAnsi"/>
      <w:sz w:val="18"/>
      <w:szCs w:val="18"/>
    </w:rPr>
  </w:style>
  <w:style w:type="paragraph" w:styleId="TOC6">
    <w:name w:val="toc 6"/>
    <w:basedOn w:val="Normal"/>
    <w:next w:val="Normal"/>
    <w:autoRedefine/>
    <w:uiPriority w:val="39"/>
    <w:semiHidden/>
    <w:unhideWhenUsed/>
    <w:rsid w:val="00151957"/>
    <w:pPr>
      <w:ind w:left="1000"/>
    </w:pPr>
    <w:rPr>
      <w:rFonts w:asciiTheme="minorHAnsi" w:hAnsiTheme="minorHAnsi"/>
      <w:sz w:val="18"/>
      <w:szCs w:val="18"/>
    </w:rPr>
  </w:style>
  <w:style w:type="paragraph" w:styleId="TOC7">
    <w:name w:val="toc 7"/>
    <w:basedOn w:val="Normal"/>
    <w:next w:val="Normal"/>
    <w:autoRedefine/>
    <w:uiPriority w:val="39"/>
    <w:semiHidden/>
    <w:unhideWhenUsed/>
    <w:rsid w:val="00151957"/>
    <w:pPr>
      <w:ind w:left="1200"/>
    </w:pPr>
    <w:rPr>
      <w:rFonts w:asciiTheme="minorHAnsi" w:hAnsiTheme="minorHAnsi"/>
      <w:sz w:val="18"/>
      <w:szCs w:val="18"/>
    </w:rPr>
  </w:style>
  <w:style w:type="paragraph" w:styleId="TOC8">
    <w:name w:val="toc 8"/>
    <w:basedOn w:val="Normal"/>
    <w:next w:val="Normal"/>
    <w:autoRedefine/>
    <w:uiPriority w:val="39"/>
    <w:semiHidden/>
    <w:unhideWhenUsed/>
    <w:rsid w:val="00151957"/>
    <w:pPr>
      <w:ind w:left="1400"/>
    </w:pPr>
    <w:rPr>
      <w:rFonts w:asciiTheme="minorHAnsi" w:hAnsiTheme="minorHAnsi"/>
      <w:sz w:val="18"/>
      <w:szCs w:val="18"/>
    </w:rPr>
  </w:style>
  <w:style w:type="paragraph" w:styleId="TOC9">
    <w:name w:val="toc 9"/>
    <w:basedOn w:val="Normal"/>
    <w:next w:val="Normal"/>
    <w:autoRedefine/>
    <w:uiPriority w:val="39"/>
    <w:semiHidden/>
    <w:unhideWhenUsed/>
    <w:rsid w:val="00151957"/>
    <w:pPr>
      <w:ind w:left="1600"/>
    </w:pPr>
    <w:rPr>
      <w:rFonts w:asciiTheme="minorHAnsi" w:hAnsiTheme="minorHAnsi"/>
      <w:sz w:val="18"/>
      <w:szCs w:val="18"/>
    </w:rPr>
  </w:style>
  <w:style w:type="paragraph" w:styleId="Caption">
    <w:name w:val="caption"/>
    <w:basedOn w:val="Normal"/>
    <w:next w:val="Normal"/>
    <w:uiPriority w:val="35"/>
    <w:unhideWhenUsed/>
    <w:qFormat/>
    <w:rsid w:val="00F512CB"/>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F512CB"/>
    <w:rPr>
      <w:szCs w:val="20"/>
    </w:rPr>
  </w:style>
  <w:style w:type="character" w:customStyle="1" w:styleId="EndnoteTextChar">
    <w:name w:val="Endnote Text Char"/>
    <w:basedOn w:val="DefaultParagraphFont"/>
    <w:link w:val="EndnoteText"/>
    <w:uiPriority w:val="99"/>
    <w:semiHidden/>
    <w:rsid w:val="00F512CB"/>
    <w:rPr>
      <w:rFonts w:ascii="Verdana" w:hAnsi="Verdana"/>
      <w:lang w:val="pl-PL" w:eastAsia="pl-PL"/>
    </w:rPr>
  </w:style>
  <w:style w:type="character" w:styleId="EndnoteReference">
    <w:name w:val="endnote reference"/>
    <w:basedOn w:val="DefaultParagraphFont"/>
    <w:uiPriority w:val="99"/>
    <w:semiHidden/>
    <w:unhideWhenUsed/>
    <w:rsid w:val="00F512CB"/>
    <w:rPr>
      <w:vertAlign w:val="superscript"/>
    </w:rPr>
  </w:style>
  <w:style w:type="character" w:styleId="UnresolvedMention">
    <w:name w:val="Unresolved Mention"/>
    <w:basedOn w:val="DefaultParagraphFont"/>
    <w:uiPriority w:val="99"/>
    <w:semiHidden/>
    <w:unhideWhenUsed/>
    <w:rsid w:val="00F512CB"/>
    <w:rPr>
      <w:color w:val="605E5C"/>
      <w:shd w:val="clear" w:color="auto" w:fill="E1DFDD"/>
    </w:rPr>
  </w:style>
  <w:style w:type="paragraph" w:styleId="FootnoteText">
    <w:name w:val="footnote text"/>
    <w:basedOn w:val="Normal"/>
    <w:link w:val="FootnoteTextChar"/>
    <w:uiPriority w:val="99"/>
    <w:semiHidden/>
    <w:unhideWhenUsed/>
    <w:rsid w:val="00F512CB"/>
    <w:rPr>
      <w:szCs w:val="20"/>
    </w:rPr>
  </w:style>
  <w:style w:type="character" w:customStyle="1" w:styleId="FootnoteTextChar">
    <w:name w:val="Footnote Text Char"/>
    <w:basedOn w:val="DefaultParagraphFont"/>
    <w:link w:val="FootnoteText"/>
    <w:uiPriority w:val="99"/>
    <w:semiHidden/>
    <w:rsid w:val="00F512CB"/>
    <w:rPr>
      <w:rFonts w:ascii="Verdana" w:hAnsi="Verdana"/>
      <w:lang w:val="pl-PL" w:eastAsia="pl-PL"/>
    </w:rPr>
  </w:style>
  <w:style w:type="character" w:styleId="FootnoteReference">
    <w:name w:val="footnote reference"/>
    <w:basedOn w:val="DefaultParagraphFont"/>
    <w:uiPriority w:val="99"/>
    <w:semiHidden/>
    <w:unhideWhenUsed/>
    <w:rsid w:val="00F512CB"/>
    <w:rPr>
      <w:vertAlign w:val="superscript"/>
    </w:rPr>
  </w:style>
  <w:style w:type="character" w:styleId="HTMLCite">
    <w:name w:val="HTML Cite"/>
    <w:basedOn w:val="DefaultParagraphFont"/>
    <w:uiPriority w:val="99"/>
    <w:semiHidden/>
    <w:unhideWhenUsed/>
    <w:rsid w:val="00F512CB"/>
    <w:rPr>
      <w:i/>
      <w:iCs/>
    </w:rPr>
  </w:style>
  <w:style w:type="character" w:customStyle="1" w:styleId="reference-accessdate">
    <w:name w:val="reference-accessdate"/>
    <w:basedOn w:val="DefaultParagraphFont"/>
    <w:rsid w:val="00F512CB"/>
  </w:style>
  <w:style w:type="character" w:customStyle="1" w:styleId="nowrap">
    <w:name w:val="nowrap"/>
    <w:basedOn w:val="DefaultParagraphFont"/>
    <w:rsid w:val="00F512CB"/>
  </w:style>
  <w:style w:type="paragraph" w:styleId="NoSpacing">
    <w:name w:val="No Spacing"/>
    <w:uiPriority w:val="1"/>
    <w:qFormat/>
    <w:rsid w:val="008D6796"/>
    <w:rPr>
      <w:rFonts w:ascii="Verdana" w:hAnsi="Verdana"/>
      <w:szCs w:val="24"/>
      <w:lang w:val="pl-PL" w:eastAsia="pl-PL"/>
    </w:rPr>
  </w:style>
  <w:style w:type="paragraph" w:styleId="ListParagraph">
    <w:name w:val="List Paragraph"/>
    <w:basedOn w:val="Normal"/>
    <w:uiPriority w:val="34"/>
    <w:qFormat/>
    <w:rsid w:val="001A6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33036">
      <w:bodyDiv w:val="1"/>
      <w:marLeft w:val="0"/>
      <w:marRight w:val="0"/>
      <w:marTop w:val="0"/>
      <w:marBottom w:val="0"/>
      <w:divBdr>
        <w:top w:val="none" w:sz="0" w:space="0" w:color="auto"/>
        <w:left w:val="none" w:sz="0" w:space="0" w:color="auto"/>
        <w:bottom w:val="none" w:sz="0" w:space="0" w:color="auto"/>
        <w:right w:val="none" w:sz="0" w:space="0" w:color="auto"/>
      </w:divBdr>
    </w:div>
    <w:div w:id="214317392">
      <w:bodyDiv w:val="1"/>
      <w:marLeft w:val="0"/>
      <w:marRight w:val="0"/>
      <w:marTop w:val="0"/>
      <w:marBottom w:val="0"/>
      <w:divBdr>
        <w:top w:val="none" w:sz="0" w:space="0" w:color="auto"/>
        <w:left w:val="none" w:sz="0" w:space="0" w:color="auto"/>
        <w:bottom w:val="none" w:sz="0" w:space="0" w:color="auto"/>
        <w:right w:val="none" w:sz="0" w:space="0" w:color="auto"/>
      </w:divBdr>
    </w:div>
    <w:div w:id="288754110">
      <w:bodyDiv w:val="1"/>
      <w:marLeft w:val="0"/>
      <w:marRight w:val="0"/>
      <w:marTop w:val="0"/>
      <w:marBottom w:val="0"/>
      <w:divBdr>
        <w:top w:val="none" w:sz="0" w:space="0" w:color="auto"/>
        <w:left w:val="none" w:sz="0" w:space="0" w:color="auto"/>
        <w:bottom w:val="none" w:sz="0" w:space="0" w:color="auto"/>
        <w:right w:val="none" w:sz="0" w:space="0" w:color="auto"/>
      </w:divBdr>
    </w:div>
    <w:div w:id="320084460">
      <w:bodyDiv w:val="1"/>
      <w:marLeft w:val="0"/>
      <w:marRight w:val="0"/>
      <w:marTop w:val="0"/>
      <w:marBottom w:val="0"/>
      <w:divBdr>
        <w:top w:val="none" w:sz="0" w:space="0" w:color="auto"/>
        <w:left w:val="none" w:sz="0" w:space="0" w:color="auto"/>
        <w:bottom w:val="none" w:sz="0" w:space="0" w:color="auto"/>
        <w:right w:val="none" w:sz="0" w:space="0" w:color="auto"/>
      </w:divBdr>
    </w:div>
    <w:div w:id="366872811">
      <w:bodyDiv w:val="1"/>
      <w:marLeft w:val="0"/>
      <w:marRight w:val="0"/>
      <w:marTop w:val="0"/>
      <w:marBottom w:val="0"/>
      <w:divBdr>
        <w:top w:val="none" w:sz="0" w:space="0" w:color="auto"/>
        <w:left w:val="none" w:sz="0" w:space="0" w:color="auto"/>
        <w:bottom w:val="none" w:sz="0" w:space="0" w:color="auto"/>
        <w:right w:val="none" w:sz="0" w:space="0" w:color="auto"/>
      </w:divBdr>
    </w:div>
    <w:div w:id="699621408">
      <w:bodyDiv w:val="1"/>
      <w:marLeft w:val="0"/>
      <w:marRight w:val="0"/>
      <w:marTop w:val="0"/>
      <w:marBottom w:val="0"/>
      <w:divBdr>
        <w:top w:val="none" w:sz="0" w:space="0" w:color="auto"/>
        <w:left w:val="none" w:sz="0" w:space="0" w:color="auto"/>
        <w:bottom w:val="none" w:sz="0" w:space="0" w:color="auto"/>
        <w:right w:val="none" w:sz="0" w:space="0" w:color="auto"/>
      </w:divBdr>
    </w:div>
    <w:div w:id="726611991">
      <w:bodyDiv w:val="1"/>
      <w:marLeft w:val="0"/>
      <w:marRight w:val="0"/>
      <w:marTop w:val="0"/>
      <w:marBottom w:val="0"/>
      <w:divBdr>
        <w:top w:val="none" w:sz="0" w:space="0" w:color="auto"/>
        <w:left w:val="none" w:sz="0" w:space="0" w:color="auto"/>
        <w:bottom w:val="none" w:sz="0" w:space="0" w:color="auto"/>
        <w:right w:val="none" w:sz="0" w:space="0" w:color="auto"/>
      </w:divBdr>
    </w:div>
    <w:div w:id="807666293">
      <w:bodyDiv w:val="1"/>
      <w:marLeft w:val="0"/>
      <w:marRight w:val="0"/>
      <w:marTop w:val="0"/>
      <w:marBottom w:val="0"/>
      <w:divBdr>
        <w:top w:val="none" w:sz="0" w:space="0" w:color="auto"/>
        <w:left w:val="none" w:sz="0" w:space="0" w:color="auto"/>
        <w:bottom w:val="none" w:sz="0" w:space="0" w:color="auto"/>
        <w:right w:val="none" w:sz="0" w:space="0" w:color="auto"/>
      </w:divBdr>
    </w:div>
    <w:div w:id="823670104">
      <w:bodyDiv w:val="1"/>
      <w:marLeft w:val="0"/>
      <w:marRight w:val="0"/>
      <w:marTop w:val="0"/>
      <w:marBottom w:val="0"/>
      <w:divBdr>
        <w:top w:val="none" w:sz="0" w:space="0" w:color="auto"/>
        <w:left w:val="none" w:sz="0" w:space="0" w:color="auto"/>
        <w:bottom w:val="none" w:sz="0" w:space="0" w:color="auto"/>
        <w:right w:val="none" w:sz="0" w:space="0" w:color="auto"/>
      </w:divBdr>
    </w:div>
    <w:div w:id="873538088">
      <w:bodyDiv w:val="1"/>
      <w:marLeft w:val="0"/>
      <w:marRight w:val="0"/>
      <w:marTop w:val="0"/>
      <w:marBottom w:val="0"/>
      <w:divBdr>
        <w:top w:val="none" w:sz="0" w:space="0" w:color="auto"/>
        <w:left w:val="none" w:sz="0" w:space="0" w:color="auto"/>
        <w:bottom w:val="none" w:sz="0" w:space="0" w:color="auto"/>
        <w:right w:val="none" w:sz="0" w:space="0" w:color="auto"/>
      </w:divBdr>
    </w:div>
    <w:div w:id="1165823056">
      <w:bodyDiv w:val="1"/>
      <w:marLeft w:val="0"/>
      <w:marRight w:val="0"/>
      <w:marTop w:val="0"/>
      <w:marBottom w:val="0"/>
      <w:divBdr>
        <w:top w:val="none" w:sz="0" w:space="0" w:color="auto"/>
        <w:left w:val="none" w:sz="0" w:space="0" w:color="auto"/>
        <w:bottom w:val="none" w:sz="0" w:space="0" w:color="auto"/>
        <w:right w:val="none" w:sz="0" w:space="0" w:color="auto"/>
      </w:divBdr>
    </w:div>
    <w:div w:id="1470825319">
      <w:bodyDiv w:val="1"/>
      <w:marLeft w:val="0"/>
      <w:marRight w:val="0"/>
      <w:marTop w:val="0"/>
      <w:marBottom w:val="0"/>
      <w:divBdr>
        <w:top w:val="none" w:sz="0" w:space="0" w:color="auto"/>
        <w:left w:val="none" w:sz="0" w:space="0" w:color="auto"/>
        <w:bottom w:val="none" w:sz="0" w:space="0" w:color="auto"/>
        <w:right w:val="none" w:sz="0" w:space="0" w:color="auto"/>
      </w:divBdr>
    </w:div>
    <w:div w:id="1503817546">
      <w:bodyDiv w:val="1"/>
      <w:marLeft w:val="0"/>
      <w:marRight w:val="0"/>
      <w:marTop w:val="0"/>
      <w:marBottom w:val="0"/>
      <w:divBdr>
        <w:top w:val="none" w:sz="0" w:space="0" w:color="auto"/>
        <w:left w:val="none" w:sz="0" w:space="0" w:color="auto"/>
        <w:bottom w:val="none" w:sz="0" w:space="0" w:color="auto"/>
        <w:right w:val="none" w:sz="0" w:space="0" w:color="auto"/>
      </w:divBdr>
    </w:div>
    <w:div w:id="1544439817">
      <w:bodyDiv w:val="1"/>
      <w:marLeft w:val="0"/>
      <w:marRight w:val="0"/>
      <w:marTop w:val="0"/>
      <w:marBottom w:val="0"/>
      <w:divBdr>
        <w:top w:val="none" w:sz="0" w:space="0" w:color="auto"/>
        <w:left w:val="none" w:sz="0" w:space="0" w:color="auto"/>
        <w:bottom w:val="none" w:sz="0" w:space="0" w:color="auto"/>
        <w:right w:val="none" w:sz="0" w:space="0" w:color="auto"/>
      </w:divBdr>
    </w:div>
    <w:div w:id="1694458235">
      <w:bodyDiv w:val="1"/>
      <w:marLeft w:val="0"/>
      <w:marRight w:val="0"/>
      <w:marTop w:val="0"/>
      <w:marBottom w:val="0"/>
      <w:divBdr>
        <w:top w:val="none" w:sz="0" w:space="0" w:color="auto"/>
        <w:left w:val="none" w:sz="0" w:space="0" w:color="auto"/>
        <w:bottom w:val="none" w:sz="0" w:space="0" w:color="auto"/>
        <w:right w:val="none" w:sz="0" w:space="0" w:color="auto"/>
      </w:divBdr>
    </w:div>
    <w:div w:id="1779711179">
      <w:bodyDiv w:val="1"/>
      <w:marLeft w:val="0"/>
      <w:marRight w:val="0"/>
      <w:marTop w:val="0"/>
      <w:marBottom w:val="0"/>
      <w:divBdr>
        <w:top w:val="none" w:sz="0" w:space="0" w:color="auto"/>
        <w:left w:val="none" w:sz="0" w:space="0" w:color="auto"/>
        <w:bottom w:val="none" w:sz="0" w:space="0" w:color="auto"/>
        <w:right w:val="none" w:sz="0" w:space="0" w:color="auto"/>
      </w:divBdr>
    </w:div>
    <w:div w:id="1781995450">
      <w:bodyDiv w:val="1"/>
      <w:marLeft w:val="0"/>
      <w:marRight w:val="0"/>
      <w:marTop w:val="0"/>
      <w:marBottom w:val="0"/>
      <w:divBdr>
        <w:top w:val="none" w:sz="0" w:space="0" w:color="auto"/>
        <w:left w:val="none" w:sz="0" w:space="0" w:color="auto"/>
        <w:bottom w:val="none" w:sz="0" w:space="0" w:color="auto"/>
        <w:right w:val="none" w:sz="0" w:space="0" w:color="auto"/>
      </w:divBdr>
    </w:div>
    <w:div w:id="1783069267">
      <w:bodyDiv w:val="1"/>
      <w:marLeft w:val="0"/>
      <w:marRight w:val="0"/>
      <w:marTop w:val="0"/>
      <w:marBottom w:val="0"/>
      <w:divBdr>
        <w:top w:val="none" w:sz="0" w:space="0" w:color="auto"/>
        <w:left w:val="none" w:sz="0" w:space="0" w:color="auto"/>
        <w:bottom w:val="none" w:sz="0" w:space="0" w:color="auto"/>
        <w:right w:val="none" w:sz="0" w:space="0" w:color="auto"/>
      </w:divBdr>
    </w:div>
    <w:div w:id="1863321118">
      <w:bodyDiv w:val="1"/>
      <w:marLeft w:val="0"/>
      <w:marRight w:val="0"/>
      <w:marTop w:val="0"/>
      <w:marBottom w:val="0"/>
      <w:divBdr>
        <w:top w:val="none" w:sz="0" w:space="0" w:color="auto"/>
        <w:left w:val="none" w:sz="0" w:space="0" w:color="auto"/>
        <w:bottom w:val="none" w:sz="0" w:space="0" w:color="auto"/>
        <w:right w:val="none" w:sz="0" w:space="0" w:color="auto"/>
      </w:divBdr>
    </w:div>
    <w:div w:id="2084335433">
      <w:bodyDiv w:val="1"/>
      <w:marLeft w:val="0"/>
      <w:marRight w:val="0"/>
      <w:marTop w:val="0"/>
      <w:marBottom w:val="0"/>
      <w:divBdr>
        <w:top w:val="none" w:sz="0" w:space="0" w:color="auto"/>
        <w:left w:val="none" w:sz="0" w:space="0" w:color="auto"/>
        <w:bottom w:val="none" w:sz="0" w:space="0" w:color="auto"/>
        <w:right w:val="none" w:sz="0" w:space="0" w:color="auto"/>
      </w:divBdr>
    </w:div>
    <w:div w:id="210340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uschess.org/about/about.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princeton.edu/~rs/AlgsDS07/01UnionFind.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6A2CF-9388-A546-9747-A2AA70B5B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Pages>
  <Words>1937</Words>
  <Characters>11042</Characters>
  <Application>Microsoft Office Word</Application>
  <DocSecurity>0</DocSecurity>
  <Lines>92</Lines>
  <Paragraphs>25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dc:creator>
  <cp:keywords/>
  <dc:description/>
  <cp:lastModifiedBy>Dmytro Maretskyi</cp:lastModifiedBy>
  <cp:revision>12</cp:revision>
  <cp:lastPrinted>2004-10-05T09:09:00Z</cp:lastPrinted>
  <dcterms:created xsi:type="dcterms:W3CDTF">2021-04-28T07:54:00Z</dcterms:created>
  <dcterms:modified xsi:type="dcterms:W3CDTF">2021-06-23T15:01:00Z</dcterms:modified>
</cp:coreProperties>
</file>